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7" w:rsidRPr="006F5B62" w:rsidRDefault="00A537B7" w:rsidP="00A537B7">
      <w:pPr>
        <w:autoSpaceDE w:val="0"/>
        <w:autoSpaceDN w:val="0"/>
        <w:adjustRightInd w:val="0"/>
        <w:spacing w:after="0" w:line="240" w:lineRule="auto"/>
        <w:rPr>
          <w:rFonts w:cs="Cambria-Bold"/>
          <w:b/>
          <w:bCs/>
          <w:color w:val="365F92"/>
          <w:sz w:val="28"/>
          <w:szCs w:val="28"/>
        </w:rPr>
      </w:pPr>
      <w:r w:rsidRPr="006F5B62">
        <w:rPr>
          <w:rFonts w:cs="Cambria-Bold"/>
          <w:b/>
          <w:bCs/>
          <w:color w:val="365F92"/>
          <w:sz w:val="28"/>
          <w:szCs w:val="28"/>
        </w:rPr>
        <w:t xml:space="preserve">Mail Chimp Automation </w:t>
      </w:r>
      <w:r w:rsidR="00E748BB">
        <w:rPr>
          <w:rFonts w:cs="Cambria-Bold"/>
          <w:b/>
          <w:bCs/>
          <w:color w:val="365F92"/>
          <w:sz w:val="28"/>
          <w:szCs w:val="28"/>
        </w:rPr>
        <w:t xml:space="preserve">Solution </w:t>
      </w:r>
      <w:r w:rsidRPr="006F5B62">
        <w:rPr>
          <w:rFonts w:cs="Cambria-Bold"/>
          <w:b/>
          <w:bCs/>
          <w:color w:val="365F92"/>
          <w:sz w:val="28"/>
          <w:szCs w:val="28"/>
        </w:rPr>
        <w:t>Overview</w:t>
      </w:r>
    </w:p>
    <w:p w:rsidR="00524097" w:rsidRDefault="00524097" w:rsidP="00524097">
      <w:pPr>
        <w:autoSpaceDE w:val="0"/>
        <w:autoSpaceDN w:val="0"/>
        <w:adjustRightInd w:val="0"/>
        <w:spacing w:after="0" w:line="240" w:lineRule="auto"/>
        <w:rPr>
          <w:rFonts w:cs="Cambria-Bold"/>
          <w:b/>
          <w:bCs/>
          <w:color w:val="4F83BE"/>
          <w:sz w:val="26"/>
          <w:szCs w:val="26"/>
        </w:rPr>
      </w:pPr>
      <w:r>
        <w:rPr>
          <w:rFonts w:cs="Cambria-Bold"/>
          <w:b/>
          <w:bCs/>
          <w:color w:val="4F83BE"/>
          <w:sz w:val="26"/>
          <w:szCs w:val="26"/>
        </w:rPr>
        <w:t>Change Log</w:t>
      </w:r>
      <w:ins w:id="0" w:author="stasd" w:date="2013-03-03T16:38:00Z">
        <w:r w:rsidR="003B66C9">
          <w:rPr>
            <w:rFonts w:cs="Cambria-Bold"/>
            <w:b/>
            <w:bCs/>
            <w:color w:val="4F83BE"/>
            <w:sz w:val="26"/>
            <w:szCs w:val="26"/>
          </w:rPr>
          <w:t xml:space="preserve"> </w:t>
        </w:r>
      </w:ins>
      <w:bookmarkStart w:id="1" w:name="_GoBack"/>
      <w:bookmarkEnd w:id="1"/>
    </w:p>
    <w:tbl>
      <w:tblPr>
        <w:tblStyle w:val="TableGrid"/>
        <w:tblW w:w="0" w:type="auto"/>
        <w:tblLook w:val="04A0" w:firstRow="1" w:lastRow="0" w:firstColumn="1" w:lastColumn="0" w:noHBand="0" w:noVBand="1"/>
      </w:tblPr>
      <w:tblGrid>
        <w:gridCol w:w="1199"/>
        <w:gridCol w:w="1482"/>
        <w:gridCol w:w="5082"/>
        <w:gridCol w:w="1093"/>
      </w:tblGrid>
      <w:tr w:rsidR="00DF6EED" w:rsidTr="00DF6EED">
        <w:tc>
          <w:tcPr>
            <w:tcW w:w="1199" w:type="dxa"/>
          </w:tcPr>
          <w:p w:rsidR="00DF6EED" w:rsidRPr="00524097" w:rsidRDefault="00DF6EED" w:rsidP="00524097">
            <w:pPr>
              <w:autoSpaceDE w:val="0"/>
              <w:autoSpaceDN w:val="0"/>
              <w:adjustRightInd w:val="0"/>
              <w:rPr>
                <w:rFonts w:cs="SymbolMT"/>
                <w:color w:val="000000"/>
              </w:rPr>
            </w:pPr>
            <w:r w:rsidRPr="00524097">
              <w:rPr>
                <w:rFonts w:cs="SymbolMT"/>
                <w:color w:val="000000"/>
              </w:rPr>
              <w:t>Version</w:t>
            </w:r>
          </w:p>
        </w:tc>
        <w:tc>
          <w:tcPr>
            <w:tcW w:w="1482" w:type="dxa"/>
          </w:tcPr>
          <w:p w:rsidR="00DF6EED" w:rsidRPr="00524097" w:rsidRDefault="00DF6EED" w:rsidP="00524097">
            <w:pPr>
              <w:autoSpaceDE w:val="0"/>
              <w:autoSpaceDN w:val="0"/>
              <w:adjustRightInd w:val="0"/>
              <w:rPr>
                <w:rFonts w:cs="SymbolMT"/>
                <w:color w:val="000000"/>
              </w:rPr>
            </w:pPr>
            <w:r w:rsidRPr="00524097">
              <w:rPr>
                <w:rFonts w:cs="SymbolMT"/>
                <w:color w:val="000000"/>
              </w:rPr>
              <w:t>Date</w:t>
            </w:r>
          </w:p>
        </w:tc>
        <w:tc>
          <w:tcPr>
            <w:tcW w:w="5082" w:type="dxa"/>
          </w:tcPr>
          <w:p w:rsidR="00DF6EED" w:rsidRPr="00524097" w:rsidRDefault="00DF6EED" w:rsidP="00524097">
            <w:pPr>
              <w:autoSpaceDE w:val="0"/>
              <w:autoSpaceDN w:val="0"/>
              <w:adjustRightInd w:val="0"/>
              <w:rPr>
                <w:rFonts w:cs="SymbolMT"/>
                <w:color w:val="000000"/>
              </w:rPr>
            </w:pPr>
            <w:r w:rsidRPr="00524097">
              <w:rPr>
                <w:rFonts w:cs="SymbolMT"/>
                <w:color w:val="000000"/>
              </w:rPr>
              <w:t>Description</w:t>
            </w:r>
          </w:p>
        </w:tc>
        <w:tc>
          <w:tcPr>
            <w:tcW w:w="1093" w:type="dxa"/>
          </w:tcPr>
          <w:p w:rsidR="00DF6EED" w:rsidRPr="00524097" w:rsidRDefault="00DF6EED" w:rsidP="00524097">
            <w:pPr>
              <w:autoSpaceDE w:val="0"/>
              <w:autoSpaceDN w:val="0"/>
              <w:adjustRightInd w:val="0"/>
              <w:rPr>
                <w:rFonts w:cs="SymbolMT"/>
                <w:color w:val="000000"/>
              </w:rPr>
            </w:pPr>
            <w:r>
              <w:rPr>
                <w:rFonts w:cs="SymbolMT"/>
                <w:color w:val="000000"/>
              </w:rPr>
              <w:t>Author</w:t>
            </w:r>
          </w:p>
        </w:tc>
      </w:tr>
      <w:tr w:rsidR="00DF6EED" w:rsidTr="00DF6EED">
        <w:tc>
          <w:tcPr>
            <w:tcW w:w="1199" w:type="dxa"/>
          </w:tcPr>
          <w:p w:rsidR="00DF6EED" w:rsidRPr="00524097" w:rsidRDefault="00DF6EED" w:rsidP="00524097">
            <w:pPr>
              <w:autoSpaceDE w:val="0"/>
              <w:autoSpaceDN w:val="0"/>
              <w:adjustRightInd w:val="0"/>
              <w:rPr>
                <w:rFonts w:cs="SymbolMT"/>
                <w:color w:val="000000"/>
              </w:rPr>
            </w:pPr>
            <w:r>
              <w:rPr>
                <w:rFonts w:cs="SymbolMT"/>
                <w:color w:val="000000"/>
              </w:rPr>
              <w:t>0.1</w:t>
            </w:r>
          </w:p>
        </w:tc>
        <w:tc>
          <w:tcPr>
            <w:tcW w:w="1482" w:type="dxa"/>
          </w:tcPr>
          <w:p w:rsidR="00DF6EED" w:rsidRPr="00524097" w:rsidRDefault="00DF6EED" w:rsidP="00524097">
            <w:pPr>
              <w:autoSpaceDE w:val="0"/>
              <w:autoSpaceDN w:val="0"/>
              <w:adjustRightInd w:val="0"/>
              <w:rPr>
                <w:rFonts w:cs="SymbolMT"/>
                <w:color w:val="000000"/>
              </w:rPr>
            </w:pPr>
            <w:r>
              <w:rPr>
                <w:rFonts w:cs="SymbolMT"/>
                <w:color w:val="000000"/>
              </w:rPr>
              <w:t>21/02/2013</w:t>
            </w:r>
          </w:p>
        </w:tc>
        <w:tc>
          <w:tcPr>
            <w:tcW w:w="5082" w:type="dxa"/>
          </w:tcPr>
          <w:p w:rsidR="00DF6EED" w:rsidRPr="00524097" w:rsidRDefault="00DF6EED" w:rsidP="00524097">
            <w:pPr>
              <w:autoSpaceDE w:val="0"/>
              <w:autoSpaceDN w:val="0"/>
              <w:adjustRightInd w:val="0"/>
              <w:rPr>
                <w:rFonts w:cs="SymbolMT"/>
                <w:color w:val="000000"/>
              </w:rPr>
            </w:pPr>
            <w:r>
              <w:rPr>
                <w:rFonts w:cs="SymbolMT"/>
                <w:color w:val="000000"/>
              </w:rPr>
              <w:t>Initial version</w:t>
            </w:r>
          </w:p>
        </w:tc>
        <w:tc>
          <w:tcPr>
            <w:tcW w:w="1093" w:type="dxa"/>
          </w:tcPr>
          <w:p w:rsidR="00DF6EED" w:rsidRDefault="00DF6EED" w:rsidP="00524097">
            <w:pPr>
              <w:autoSpaceDE w:val="0"/>
              <w:autoSpaceDN w:val="0"/>
              <w:adjustRightInd w:val="0"/>
              <w:rPr>
                <w:rFonts w:cs="SymbolMT"/>
                <w:color w:val="000000"/>
              </w:rPr>
            </w:pPr>
            <w:r>
              <w:rPr>
                <w:rFonts w:cs="SymbolMT"/>
                <w:color w:val="000000"/>
              </w:rPr>
              <w:t>Stas</w:t>
            </w:r>
          </w:p>
        </w:tc>
      </w:tr>
      <w:tr w:rsidR="00DF6EED" w:rsidTr="00DF6EED">
        <w:tc>
          <w:tcPr>
            <w:tcW w:w="1199" w:type="dxa"/>
          </w:tcPr>
          <w:p w:rsidR="00DF6EED" w:rsidRPr="00524097" w:rsidRDefault="00DF6EED" w:rsidP="00524097">
            <w:pPr>
              <w:autoSpaceDE w:val="0"/>
              <w:autoSpaceDN w:val="0"/>
              <w:adjustRightInd w:val="0"/>
              <w:rPr>
                <w:rFonts w:cs="SymbolMT"/>
                <w:color w:val="000000"/>
              </w:rPr>
            </w:pPr>
            <w:r>
              <w:rPr>
                <w:rFonts w:cs="SymbolMT"/>
                <w:color w:val="000000"/>
              </w:rPr>
              <w:t>0.2</w:t>
            </w:r>
          </w:p>
        </w:tc>
        <w:tc>
          <w:tcPr>
            <w:tcW w:w="1482" w:type="dxa"/>
          </w:tcPr>
          <w:p w:rsidR="00DF6EED" w:rsidRPr="00524097" w:rsidRDefault="00DF6EED" w:rsidP="00524097">
            <w:pPr>
              <w:autoSpaceDE w:val="0"/>
              <w:autoSpaceDN w:val="0"/>
              <w:adjustRightInd w:val="0"/>
              <w:rPr>
                <w:rFonts w:cs="SymbolMT"/>
                <w:color w:val="000000"/>
              </w:rPr>
            </w:pPr>
            <w:r>
              <w:rPr>
                <w:rFonts w:cs="SymbolMT"/>
                <w:color w:val="000000"/>
              </w:rPr>
              <w:t>25/02/2013</w:t>
            </w:r>
          </w:p>
        </w:tc>
        <w:tc>
          <w:tcPr>
            <w:tcW w:w="5082" w:type="dxa"/>
          </w:tcPr>
          <w:p w:rsidR="00DF6EED" w:rsidRPr="00524097" w:rsidRDefault="00DF6EED" w:rsidP="00524097">
            <w:pPr>
              <w:autoSpaceDE w:val="0"/>
              <w:autoSpaceDN w:val="0"/>
              <w:adjustRightInd w:val="0"/>
              <w:rPr>
                <w:rFonts w:cs="SymbolMT"/>
                <w:color w:val="000000"/>
              </w:rPr>
            </w:pPr>
            <w:r>
              <w:rPr>
                <w:rFonts w:cs="SymbolMT"/>
                <w:color w:val="000000"/>
              </w:rPr>
              <w:t>Added analytics and templates ID’s to each campaign</w:t>
            </w:r>
          </w:p>
        </w:tc>
        <w:tc>
          <w:tcPr>
            <w:tcW w:w="1093" w:type="dxa"/>
          </w:tcPr>
          <w:p w:rsidR="00DF6EED" w:rsidRDefault="00DF6EED" w:rsidP="00524097">
            <w:pPr>
              <w:autoSpaceDE w:val="0"/>
              <w:autoSpaceDN w:val="0"/>
              <w:adjustRightInd w:val="0"/>
              <w:rPr>
                <w:rFonts w:cs="SymbolMT"/>
                <w:color w:val="000000"/>
              </w:rPr>
            </w:pPr>
            <w:r>
              <w:rPr>
                <w:rFonts w:cs="SymbolMT"/>
                <w:color w:val="000000"/>
              </w:rPr>
              <w:t>Stas</w:t>
            </w:r>
          </w:p>
        </w:tc>
      </w:tr>
      <w:tr w:rsidR="00DF6EED" w:rsidTr="00DF6EED">
        <w:tc>
          <w:tcPr>
            <w:tcW w:w="1199" w:type="dxa"/>
          </w:tcPr>
          <w:p w:rsidR="00DF6EED" w:rsidRDefault="00DF6EED" w:rsidP="00524097">
            <w:pPr>
              <w:autoSpaceDE w:val="0"/>
              <w:autoSpaceDN w:val="0"/>
              <w:adjustRightInd w:val="0"/>
              <w:rPr>
                <w:rFonts w:cs="SymbolMT"/>
                <w:color w:val="000000"/>
              </w:rPr>
            </w:pPr>
            <w:r>
              <w:rPr>
                <w:rFonts w:cs="SymbolMT"/>
                <w:color w:val="000000"/>
              </w:rPr>
              <w:t>0.3</w:t>
            </w:r>
          </w:p>
        </w:tc>
        <w:tc>
          <w:tcPr>
            <w:tcW w:w="1482" w:type="dxa"/>
          </w:tcPr>
          <w:p w:rsidR="00DF6EED" w:rsidRDefault="00DF6EED" w:rsidP="00524097">
            <w:pPr>
              <w:autoSpaceDE w:val="0"/>
              <w:autoSpaceDN w:val="0"/>
              <w:adjustRightInd w:val="0"/>
              <w:rPr>
                <w:rFonts w:cs="SymbolMT"/>
                <w:color w:val="000000"/>
              </w:rPr>
            </w:pPr>
            <w:r>
              <w:rPr>
                <w:rFonts w:cs="SymbolMT"/>
                <w:color w:val="000000"/>
              </w:rPr>
              <w:t>28/02/2013</w:t>
            </w:r>
          </w:p>
        </w:tc>
        <w:tc>
          <w:tcPr>
            <w:tcW w:w="5082" w:type="dxa"/>
          </w:tcPr>
          <w:p w:rsidR="00DF6EED" w:rsidRDefault="00DF6EED" w:rsidP="00524097">
            <w:pPr>
              <w:autoSpaceDE w:val="0"/>
              <w:autoSpaceDN w:val="0"/>
              <w:adjustRightInd w:val="0"/>
              <w:rPr>
                <w:rFonts w:cs="SymbolMT"/>
                <w:color w:val="000000"/>
              </w:rPr>
            </w:pPr>
            <w:r>
              <w:rPr>
                <w:rFonts w:cs="SymbolMT"/>
                <w:color w:val="000000"/>
              </w:rPr>
              <w:t>Added Subjects to each campaign, added change log</w:t>
            </w:r>
          </w:p>
        </w:tc>
        <w:tc>
          <w:tcPr>
            <w:tcW w:w="1093" w:type="dxa"/>
          </w:tcPr>
          <w:p w:rsidR="00DF6EED" w:rsidRDefault="00DF6EED" w:rsidP="00524097">
            <w:pPr>
              <w:autoSpaceDE w:val="0"/>
              <w:autoSpaceDN w:val="0"/>
              <w:adjustRightInd w:val="0"/>
              <w:rPr>
                <w:rFonts w:cs="SymbolMT"/>
                <w:color w:val="000000"/>
              </w:rPr>
            </w:pPr>
            <w:r>
              <w:rPr>
                <w:rFonts w:cs="SymbolMT"/>
                <w:color w:val="000000"/>
              </w:rPr>
              <w:t>Stas</w:t>
            </w:r>
          </w:p>
        </w:tc>
      </w:tr>
      <w:tr w:rsidR="00DF6EED" w:rsidTr="00DF6EED">
        <w:tc>
          <w:tcPr>
            <w:tcW w:w="1199" w:type="dxa"/>
          </w:tcPr>
          <w:p w:rsidR="00DF6EED" w:rsidRDefault="003C1871" w:rsidP="00524097">
            <w:pPr>
              <w:autoSpaceDE w:val="0"/>
              <w:autoSpaceDN w:val="0"/>
              <w:adjustRightInd w:val="0"/>
              <w:rPr>
                <w:rFonts w:cs="SymbolMT"/>
                <w:color w:val="000000"/>
              </w:rPr>
            </w:pPr>
            <w:r>
              <w:rPr>
                <w:rFonts w:cs="SymbolMT"/>
                <w:color w:val="000000"/>
              </w:rPr>
              <w:t>0.4</w:t>
            </w:r>
          </w:p>
        </w:tc>
        <w:tc>
          <w:tcPr>
            <w:tcW w:w="1482" w:type="dxa"/>
          </w:tcPr>
          <w:p w:rsidR="00DF6EED" w:rsidRDefault="003C1871" w:rsidP="00524097">
            <w:pPr>
              <w:autoSpaceDE w:val="0"/>
              <w:autoSpaceDN w:val="0"/>
              <w:adjustRightInd w:val="0"/>
              <w:rPr>
                <w:rFonts w:cs="SymbolMT"/>
                <w:color w:val="000000"/>
              </w:rPr>
            </w:pPr>
            <w:r>
              <w:rPr>
                <w:rFonts w:cs="SymbolMT"/>
                <w:color w:val="000000"/>
              </w:rPr>
              <w:t>03/03/2013</w:t>
            </w:r>
          </w:p>
        </w:tc>
        <w:tc>
          <w:tcPr>
            <w:tcW w:w="5082" w:type="dxa"/>
          </w:tcPr>
          <w:p w:rsidR="00DF6EED" w:rsidRDefault="003C1871" w:rsidP="00524097">
            <w:pPr>
              <w:autoSpaceDE w:val="0"/>
              <w:autoSpaceDN w:val="0"/>
              <w:adjustRightInd w:val="0"/>
              <w:rPr>
                <w:rFonts w:cs="SymbolMT"/>
                <w:color w:val="000000"/>
              </w:rPr>
            </w:pPr>
            <w:r>
              <w:rPr>
                <w:rFonts w:cs="SymbolMT"/>
                <w:color w:val="000000"/>
              </w:rPr>
              <w:t xml:space="preserve">Updated to use v1.3 of </w:t>
            </w:r>
            <w:proofErr w:type="spellStart"/>
            <w:r>
              <w:rPr>
                <w:rFonts w:cs="SymbolMT"/>
                <w:color w:val="000000"/>
              </w:rPr>
              <w:t>MailChimp</w:t>
            </w:r>
            <w:proofErr w:type="spellEnd"/>
            <w:r>
              <w:rPr>
                <w:rFonts w:cs="SymbolMT"/>
                <w:color w:val="000000"/>
              </w:rPr>
              <w:t xml:space="preserve"> API, only one list, multiple groups added</w:t>
            </w:r>
          </w:p>
        </w:tc>
        <w:tc>
          <w:tcPr>
            <w:tcW w:w="1093" w:type="dxa"/>
          </w:tcPr>
          <w:p w:rsidR="00DF6EED" w:rsidRDefault="00DF6EED" w:rsidP="00524097">
            <w:pPr>
              <w:autoSpaceDE w:val="0"/>
              <w:autoSpaceDN w:val="0"/>
              <w:adjustRightInd w:val="0"/>
              <w:rPr>
                <w:rFonts w:cs="SymbolMT"/>
                <w:color w:val="000000"/>
              </w:rPr>
            </w:pPr>
          </w:p>
        </w:tc>
      </w:tr>
    </w:tbl>
    <w:p w:rsidR="00524097" w:rsidRPr="006F5B62" w:rsidRDefault="00524097" w:rsidP="00524097">
      <w:pPr>
        <w:autoSpaceDE w:val="0"/>
        <w:autoSpaceDN w:val="0"/>
        <w:adjustRightInd w:val="0"/>
        <w:spacing w:after="0" w:line="240" w:lineRule="auto"/>
        <w:rPr>
          <w:rFonts w:cs="Cambria-Bold"/>
          <w:b/>
          <w:bCs/>
          <w:color w:val="4F83BE"/>
          <w:sz w:val="26"/>
          <w:szCs w:val="26"/>
        </w:rPr>
      </w:pPr>
    </w:p>
    <w:p w:rsidR="006F5B62" w:rsidRPr="006F5B62" w:rsidRDefault="006F5B62" w:rsidP="00A537B7">
      <w:pPr>
        <w:autoSpaceDE w:val="0"/>
        <w:autoSpaceDN w:val="0"/>
        <w:adjustRightInd w:val="0"/>
        <w:spacing w:after="0" w:line="240" w:lineRule="auto"/>
        <w:rPr>
          <w:rFonts w:cs="Cambria-Bold"/>
          <w:b/>
          <w:bCs/>
          <w:color w:val="4F83BE"/>
          <w:sz w:val="26"/>
          <w:szCs w:val="26"/>
        </w:rPr>
      </w:pPr>
    </w:p>
    <w:p w:rsidR="00A537B7" w:rsidRPr="006F5B62" w:rsidRDefault="00A537B7" w:rsidP="00A537B7">
      <w:pPr>
        <w:autoSpaceDE w:val="0"/>
        <w:autoSpaceDN w:val="0"/>
        <w:adjustRightInd w:val="0"/>
        <w:spacing w:after="0" w:line="240" w:lineRule="auto"/>
        <w:rPr>
          <w:rFonts w:cs="Cambria-Bold"/>
          <w:b/>
          <w:bCs/>
          <w:color w:val="4F83BE"/>
          <w:sz w:val="26"/>
          <w:szCs w:val="26"/>
        </w:rPr>
      </w:pPr>
      <w:r w:rsidRPr="006F5B62">
        <w:rPr>
          <w:rFonts w:cs="Cambria-Bold"/>
          <w:b/>
          <w:bCs/>
          <w:color w:val="4F83BE"/>
          <w:sz w:val="26"/>
          <w:szCs w:val="26"/>
        </w:rPr>
        <w:t>Background</w:t>
      </w:r>
    </w:p>
    <w:p w:rsidR="00A537B7" w:rsidRPr="006F5B62" w:rsidRDefault="006F5B62" w:rsidP="005B3A55">
      <w:pPr>
        <w:autoSpaceDE w:val="0"/>
        <w:autoSpaceDN w:val="0"/>
        <w:adjustRightInd w:val="0"/>
        <w:spacing w:after="0" w:line="240" w:lineRule="auto"/>
        <w:rPr>
          <w:rFonts w:cs="Calibri"/>
          <w:color w:val="000000"/>
        </w:rPr>
      </w:pPr>
      <w:r w:rsidRPr="006F5B62">
        <w:rPr>
          <w:rFonts w:cs="Calibri"/>
          <w:color w:val="000000"/>
        </w:rPr>
        <w:t>There are</w:t>
      </w:r>
      <w:r w:rsidR="00A537B7" w:rsidRPr="006F5B62">
        <w:rPr>
          <w:rFonts w:cs="Calibri"/>
          <w:color w:val="000000"/>
        </w:rPr>
        <w:t xml:space="preserve"> </w:t>
      </w:r>
      <w:r w:rsidR="005B3A55">
        <w:rPr>
          <w:rFonts w:cs="Calibri"/>
          <w:color w:val="000000"/>
        </w:rPr>
        <w:t>customers</w:t>
      </w:r>
      <w:r w:rsidR="00A537B7" w:rsidRPr="006F5B62">
        <w:rPr>
          <w:rFonts w:cs="Calibri"/>
          <w:color w:val="000000"/>
        </w:rPr>
        <w:t xml:space="preserve"> who didn’t complete the registration process or after receiving a loan offer didn’t take it</w:t>
      </w:r>
      <w:r w:rsidRPr="006F5B62">
        <w:rPr>
          <w:rFonts w:cs="Calibri"/>
          <w:color w:val="000000"/>
        </w:rPr>
        <w:t xml:space="preserve">. Those </w:t>
      </w:r>
      <w:r w:rsidR="005B3A55">
        <w:rPr>
          <w:rFonts w:cs="Calibri"/>
          <w:color w:val="000000"/>
        </w:rPr>
        <w:t>customers</w:t>
      </w:r>
      <w:r w:rsidR="00A537B7" w:rsidRPr="006F5B62">
        <w:rPr>
          <w:rFonts w:cs="Calibri"/>
          <w:color w:val="000000"/>
        </w:rPr>
        <w:t xml:space="preserve"> </w:t>
      </w:r>
      <w:r w:rsidRPr="006F5B62">
        <w:rPr>
          <w:rFonts w:cs="Calibri"/>
          <w:color w:val="000000"/>
        </w:rPr>
        <w:t xml:space="preserve">receive </w:t>
      </w:r>
      <w:r w:rsidR="00A537B7" w:rsidRPr="006F5B62">
        <w:rPr>
          <w:rFonts w:cs="Calibri"/>
          <w:color w:val="000000"/>
        </w:rPr>
        <w:t xml:space="preserve">an email that offers them to finish the registration and take the loan. The process today is performed manually by retrieving the new </w:t>
      </w:r>
      <w:r w:rsidR="005B3A55">
        <w:rPr>
          <w:rFonts w:cs="Calibri"/>
          <w:color w:val="000000"/>
        </w:rPr>
        <w:t>customers</w:t>
      </w:r>
      <w:r w:rsidR="005B3A55" w:rsidRPr="006F5B62">
        <w:rPr>
          <w:rFonts w:cs="Calibri"/>
          <w:color w:val="000000"/>
        </w:rPr>
        <w:t xml:space="preserve"> </w:t>
      </w:r>
      <w:r w:rsidR="00A537B7" w:rsidRPr="006F5B62">
        <w:rPr>
          <w:rFonts w:cs="Calibri"/>
          <w:color w:val="000000"/>
        </w:rPr>
        <w:t xml:space="preserve">that didn’t finish the process from the DB, adding them to mail list in Mail Chimp online web form and sending </w:t>
      </w:r>
      <w:r w:rsidRPr="006F5B62">
        <w:rPr>
          <w:rFonts w:cs="Calibri"/>
          <w:color w:val="000000"/>
        </w:rPr>
        <w:t>a</w:t>
      </w:r>
      <w:r w:rsidR="00A537B7" w:rsidRPr="006F5B62">
        <w:rPr>
          <w:rFonts w:cs="Calibri"/>
          <w:color w:val="000000"/>
        </w:rPr>
        <w:t xml:space="preserve"> </w:t>
      </w:r>
      <w:r w:rsidRPr="006F5B62">
        <w:rPr>
          <w:rFonts w:cs="Calibri"/>
          <w:color w:val="000000"/>
        </w:rPr>
        <w:t xml:space="preserve">Campaign (predefined email) by </w:t>
      </w:r>
      <w:r w:rsidR="005B3A55">
        <w:rPr>
          <w:rFonts w:cs="Calibri"/>
          <w:color w:val="000000"/>
        </w:rPr>
        <w:t>customers</w:t>
      </w:r>
      <w:r w:rsidR="005B3A55" w:rsidRPr="006F5B62">
        <w:rPr>
          <w:rFonts w:cs="Calibri"/>
          <w:color w:val="000000"/>
        </w:rPr>
        <w:t xml:space="preserve"> </w:t>
      </w:r>
      <w:r w:rsidRPr="006F5B62">
        <w:rPr>
          <w:rFonts w:cs="Calibri"/>
          <w:color w:val="000000"/>
        </w:rPr>
        <w:t>type (by step of registration he</w:t>
      </w:r>
      <w:r w:rsidR="005B3A55">
        <w:rPr>
          <w:rFonts w:cs="Calibri"/>
          <w:color w:val="000000"/>
        </w:rPr>
        <w:t>/she</w:t>
      </w:r>
      <w:r w:rsidRPr="006F5B62">
        <w:rPr>
          <w:rFonts w:cs="Calibri"/>
          <w:color w:val="000000"/>
        </w:rPr>
        <w:t xml:space="preserve"> stopped) on daily basis.</w:t>
      </w:r>
    </w:p>
    <w:p w:rsidR="00A537B7" w:rsidRPr="006F5B62" w:rsidRDefault="00A537B7" w:rsidP="00A537B7">
      <w:pPr>
        <w:autoSpaceDE w:val="0"/>
        <w:autoSpaceDN w:val="0"/>
        <w:adjustRightInd w:val="0"/>
        <w:spacing w:after="0" w:line="240" w:lineRule="auto"/>
        <w:rPr>
          <w:rFonts w:cs="Cambria-Bold"/>
          <w:b/>
          <w:bCs/>
          <w:color w:val="4F83BE"/>
          <w:sz w:val="26"/>
          <w:szCs w:val="26"/>
        </w:rPr>
      </w:pPr>
    </w:p>
    <w:p w:rsidR="00A537B7" w:rsidRPr="006F5B62" w:rsidRDefault="00A537B7" w:rsidP="00A537B7">
      <w:pPr>
        <w:autoSpaceDE w:val="0"/>
        <w:autoSpaceDN w:val="0"/>
        <w:adjustRightInd w:val="0"/>
        <w:spacing w:after="0" w:line="240" w:lineRule="auto"/>
        <w:rPr>
          <w:rFonts w:cs="Cambria-Bold"/>
          <w:b/>
          <w:bCs/>
          <w:color w:val="4F83BE"/>
          <w:sz w:val="26"/>
          <w:szCs w:val="26"/>
        </w:rPr>
      </w:pPr>
      <w:r w:rsidRPr="006F5B62">
        <w:rPr>
          <w:rFonts w:cs="Cambria-Bold"/>
          <w:b/>
          <w:bCs/>
          <w:color w:val="4F83BE"/>
          <w:sz w:val="26"/>
          <w:szCs w:val="26"/>
        </w:rPr>
        <w:t>Goal</w:t>
      </w:r>
    </w:p>
    <w:p w:rsidR="00A537B7" w:rsidRPr="006F5B62" w:rsidRDefault="006F5B62" w:rsidP="005B3A55">
      <w:pPr>
        <w:autoSpaceDE w:val="0"/>
        <w:autoSpaceDN w:val="0"/>
        <w:adjustRightInd w:val="0"/>
        <w:spacing w:after="0" w:line="240" w:lineRule="auto"/>
        <w:rPr>
          <w:rFonts w:cs="Calibri"/>
          <w:color w:val="000000"/>
        </w:rPr>
      </w:pPr>
      <w:r w:rsidRPr="006F5B62">
        <w:rPr>
          <w:rFonts w:cs="Calibri"/>
          <w:color w:val="000000"/>
        </w:rPr>
        <w:t xml:space="preserve">Develop a tool to manage the </w:t>
      </w:r>
      <w:r w:rsidR="005B3A55">
        <w:rPr>
          <w:rFonts w:cs="Calibri"/>
          <w:color w:val="000000"/>
        </w:rPr>
        <w:t>customers</w:t>
      </w:r>
      <w:r w:rsidRPr="006F5B62">
        <w:rPr>
          <w:rFonts w:cs="Calibri"/>
          <w:color w:val="000000"/>
        </w:rPr>
        <w:t>` lists automatically by using</w:t>
      </w:r>
      <w:r w:rsidR="00A537B7" w:rsidRPr="006F5B62">
        <w:rPr>
          <w:rFonts w:cs="Calibri"/>
          <w:color w:val="000000"/>
        </w:rPr>
        <w:t xml:space="preserve"> </w:t>
      </w:r>
      <w:r w:rsidRPr="006F5B62">
        <w:rPr>
          <w:rFonts w:cs="Calibri"/>
          <w:color w:val="000000"/>
        </w:rPr>
        <w:t>Mail Chimp</w:t>
      </w:r>
      <w:r w:rsidR="00A537B7" w:rsidRPr="006F5B62">
        <w:rPr>
          <w:rFonts w:cs="Calibri"/>
          <w:color w:val="000000"/>
        </w:rPr>
        <w:t xml:space="preserve"> API class library.</w:t>
      </w:r>
    </w:p>
    <w:p w:rsidR="006F5B62" w:rsidRPr="006F5B62" w:rsidRDefault="006F5B62" w:rsidP="006F5B62">
      <w:pPr>
        <w:autoSpaceDE w:val="0"/>
        <w:autoSpaceDN w:val="0"/>
        <w:adjustRightInd w:val="0"/>
        <w:spacing w:after="0" w:line="240" w:lineRule="auto"/>
        <w:rPr>
          <w:rFonts w:cs="Calibri"/>
          <w:color w:val="000000"/>
        </w:rPr>
      </w:pPr>
    </w:p>
    <w:p w:rsidR="00224D3C" w:rsidRDefault="00224D3C" w:rsidP="00224D3C">
      <w:pPr>
        <w:autoSpaceDE w:val="0"/>
        <w:autoSpaceDN w:val="0"/>
        <w:adjustRightInd w:val="0"/>
        <w:spacing w:after="0" w:line="240" w:lineRule="auto"/>
        <w:rPr>
          <w:rFonts w:cs="Cambria-Bold"/>
          <w:b/>
          <w:bCs/>
          <w:color w:val="4F83BE"/>
          <w:sz w:val="26"/>
          <w:szCs w:val="26"/>
        </w:rPr>
      </w:pPr>
      <w:r>
        <w:rPr>
          <w:rFonts w:cs="Cambria-Bold"/>
          <w:b/>
          <w:bCs/>
          <w:color w:val="4F83BE"/>
          <w:sz w:val="26"/>
          <w:szCs w:val="26"/>
        </w:rPr>
        <w:t>Approach</w:t>
      </w:r>
    </w:p>
    <w:p w:rsidR="00A537B7" w:rsidRPr="00224D3C" w:rsidRDefault="00A537B7" w:rsidP="003C1871">
      <w:pPr>
        <w:autoSpaceDE w:val="0"/>
        <w:autoSpaceDN w:val="0"/>
        <w:adjustRightInd w:val="0"/>
        <w:spacing w:after="0" w:line="240" w:lineRule="auto"/>
        <w:rPr>
          <w:rFonts w:cs="Cambria-Bold"/>
          <w:b/>
          <w:bCs/>
          <w:color w:val="4F83BE"/>
          <w:sz w:val="26"/>
          <w:szCs w:val="26"/>
        </w:rPr>
      </w:pPr>
      <w:r w:rsidRPr="006F5B62">
        <w:rPr>
          <w:rFonts w:cs="SymbolMT"/>
          <w:color w:val="000000"/>
        </w:rPr>
        <w:t>•</w:t>
      </w:r>
      <w:r w:rsidR="005B3A55">
        <w:rPr>
          <w:rFonts w:cs="SymbolMT"/>
          <w:color w:val="000000"/>
        </w:rPr>
        <w:t xml:space="preserve"> The tool will</w:t>
      </w:r>
      <w:r w:rsidRPr="006F5B62">
        <w:rPr>
          <w:rFonts w:cs="SymbolMT"/>
          <w:color w:val="000000"/>
        </w:rPr>
        <w:t xml:space="preserve"> </w:t>
      </w:r>
      <w:r w:rsidR="005B3A55">
        <w:rPr>
          <w:rFonts w:cs="SymbolMT"/>
          <w:color w:val="000000"/>
        </w:rPr>
        <w:t>retrieve 3 lists of customers on daily basis from the DB</w:t>
      </w:r>
      <w:r w:rsidR="00224D3C">
        <w:rPr>
          <w:rFonts w:cs="SymbolMT"/>
          <w:color w:val="000000"/>
        </w:rPr>
        <w:t xml:space="preserve"> and add them to Mail</w:t>
      </w:r>
      <w:r w:rsidR="0070069C">
        <w:rPr>
          <w:rFonts w:cs="SymbolMT"/>
          <w:color w:val="000000"/>
        </w:rPr>
        <w:t xml:space="preserve"> </w:t>
      </w:r>
      <w:r w:rsidR="00224D3C">
        <w:rPr>
          <w:rFonts w:cs="SymbolMT"/>
          <w:color w:val="000000"/>
        </w:rPr>
        <w:t>Chimp List</w:t>
      </w:r>
      <w:del w:id="2" w:author="stasd" w:date="2013-03-03T16:26:00Z">
        <w:r w:rsidR="00224D3C" w:rsidDel="003C1871">
          <w:rPr>
            <w:rFonts w:cs="SymbolMT"/>
            <w:color w:val="000000"/>
          </w:rPr>
          <w:delText>s</w:delText>
        </w:r>
      </w:del>
      <w:ins w:id="3" w:author="stasd" w:date="2013-03-03T16:26:00Z">
        <w:r w:rsidR="003C1871">
          <w:rPr>
            <w:rFonts w:cs="SymbolMT"/>
            <w:color w:val="000000"/>
          </w:rPr>
          <w:t xml:space="preserve"> </w:t>
        </w:r>
        <w:proofErr w:type="spellStart"/>
        <w:r w:rsidR="003C1871" w:rsidRPr="003C1871">
          <w:rPr>
            <w:rFonts w:cs="SymbolMT"/>
            <w:color w:val="000000"/>
            <w:rPrChange w:id="4" w:author="stasd" w:date="2013-03-03T16:33:00Z">
              <w:rPr>
                <w:rFonts w:ascii="Consolas" w:hAnsi="Consolas" w:cs="Consolas"/>
                <w:color w:val="008000"/>
                <w:sz w:val="19"/>
                <w:szCs w:val="19"/>
                <w:highlight w:val="white"/>
              </w:rPr>
            </w:rPrChange>
          </w:rPr>
          <w:t>Ezbob_Customers</w:t>
        </w:r>
        <w:proofErr w:type="spellEnd"/>
        <w:r w:rsidR="003C1871" w:rsidRPr="003C1871">
          <w:rPr>
            <w:rFonts w:cs="SymbolMT"/>
            <w:color w:val="000000"/>
            <w:rPrChange w:id="5" w:author="stasd" w:date="2013-03-03T16:33:00Z">
              <w:rPr>
                <w:rFonts w:ascii="Consolas" w:hAnsi="Consolas" w:cs="Consolas"/>
                <w:color w:val="008000"/>
                <w:sz w:val="19"/>
                <w:szCs w:val="19"/>
              </w:rPr>
            </w:rPrChange>
          </w:rPr>
          <w:t xml:space="preserve"> to </w:t>
        </w:r>
      </w:ins>
      <w:ins w:id="6" w:author="stasd" w:date="2013-03-03T16:27:00Z">
        <w:r w:rsidR="003C1871" w:rsidRPr="003C1871">
          <w:rPr>
            <w:rFonts w:cs="SymbolMT"/>
            <w:color w:val="000000"/>
            <w:rPrChange w:id="7" w:author="stasd" w:date="2013-03-03T16:33:00Z">
              <w:rPr>
                <w:rFonts w:ascii="Consolas" w:hAnsi="Consolas" w:cs="Consolas"/>
                <w:color w:val="008000"/>
                <w:sz w:val="19"/>
                <w:szCs w:val="19"/>
              </w:rPr>
            </w:rPrChange>
          </w:rPr>
          <w:t xml:space="preserve">3 </w:t>
        </w:r>
      </w:ins>
      <w:ins w:id="8" w:author="stasd" w:date="2013-03-03T16:26:00Z">
        <w:r w:rsidR="003C1871" w:rsidRPr="003C1871">
          <w:rPr>
            <w:rFonts w:cs="SymbolMT"/>
            <w:color w:val="000000"/>
            <w:rPrChange w:id="9" w:author="stasd" w:date="2013-03-03T16:33:00Z">
              <w:rPr>
                <w:rFonts w:ascii="Consolas" w:hAnsi="Consolas" w:cs="Consolas"/>
                <w:color w:val="008000"/>
                <w:sz w:val="19"/>
                <w:szCs w:val="19"/>
              </w:rPr>
            </w:rPrChange>
          </w:rPr>
          <w:t>Group</w:t>
        </w:r>
      </w:ins>
      <w:ins w:id="10" w:author="stasd" w:date="2013-03-03T16:27:00Z">
        <w:r w:rsidR="003C1871" w:rsidRPr="003C1871">
          <w:rPr>
            <w:rFonts w:cs="SymbolMT"/>
            <w:color w:val="000000"/>
            <w:rPrChange w:id="11" w:author="stasd" w:date="2013-03-03T16:33:00Z">
              <w:rPr>
                <w:rFonts w:ascii="Consolas" w:hAnsi="Consolas" w:cs="Consolas"/>
                <w:color w:val="008000"/>
                <w:sz w:val="19"/>
                <w:szCs w:val="19"/>
              </w:rPr>
            </w:rPrChange>
          </w:rPr>
          <w:t xml:space="preserve">s </w:t>
        </w:r>
      </w:ins>
      <w:del w:id="12" w:author="stasd" w:date="2013-03-03T16:27:00Z">
        <w:r w:rsidR="0070069C" w:rsidDel="003C1871">
          <w:rPr>
            <w:rFonts w:cs="SymbolMT"/>
            <w:color w:val="000000"/>
          </w:rPr>
          <w:delText xml:space="preserve"> </w:delText>
        </w:r>
      </w:del>
      <w:r w:rsidR="0070069C">
        <w:rPr>
          <w:rFonts w:cs="SymbolMT"/>
          <w:color w:val="000000"/>
        </w:rPr>
        <w:t>accordingly</w:t>
      </w:r>
      <w:r w:rsidR="005B3A55">
        <w:rPr>
          <w:rFonts w:cs="SymbolMT"/>
          <w:color w:val="000000"/>
        </w:rPr>
        <w:t>:</w:t>
      </w:r>
    </w:p>
    <w:p w:rsidR="005B3A55" w:rsidRDefault="005B3A55" w:rsidP="003C1871">
      <w:pPr>
        <w:autoSpaceDE w:val="0"/>
        <w:autoSpaceDN w:val="0"/>
        <w:adjustRightInd w:val="0"/>
        <w:spacing w:after="0" w:line="240" w:lineRule="auto"/>
        <w:ind w:left="720"/>
        <w:rPr>
          <w:rFonts w:cs="SymbolMT"/>
          <w:color w:val="000000"/>
        </w:rPr>
      </w:pPr>
      <w:del w:id="13" w:author="stasd" w:date="2013-03-03T16:27:00Z">
        <w:r w:rsidDel="003C1871">
          <w:rPr>
            <w:rFonts w:cs="SymbolMT"/>
            <w:color w:val="000000"/>
          </w:rPr>
          <w:delText xml:space="preserve">List </w:delText>
        </w:r>
      </w:del>
      <w:ins w:id="14" w:author="stasd" w:date="2013-03-03T16:27:00Z">
        <w:r w:rsidR="003C1871">
          <w:rPr>
            <w:rFonts w:cs="SymbolMT"/>
            <w:color w:val="000000"/>
          </w:rPr>
          <w:t xml:space="preserve">Group </w:t>
        </w:r>
      </w:ins>
      <w:r>
        <w:rPr>
          <w:rFonts w:cs="SymbolMT"/>
          <w:color w:val="000000"/>
        </w:rPr>
        <w:t xml:space="preserve">1: </w:t>
      </w:r>
      <w:proofErr w:type="spellStart"/>
      <w:ins w:id="15" w:author="stasd" w:date="2013-03-03T16:27:00Z">
        <w:r w:rsidR="003C1871">
          <w:rPr>
            <w:rFonts w:ascii="Consolas" w:hAnsi="Consolas" w:cs="Consolas"/>
            <w:color w:val="000000"/>
            <w:sz w:val="19"/>
            <w:szCs w:val="19"/>
            <w:highlight w:val="white"/>
          </w:rPr>
          <w:t>OnlyRegisteredEmail</w:t>
        </w:r>
      </w:ins>
      <w:proofErr w:type="spellEnd"/>
      <w:del w:id="16" w:author="stasd" w:date="2013-03-03T16:27:00Z">
        <w:r w:rsidRPr="00C72C4B" w:rsidDel="003C1871">
          <w:rPr>
            <w:rFonts w:cs="SymbolMT"/>
            <w:b/>
            <w:bCs/>
            <w:color w:val="000000"/>
          </w:rPr>
          <w:delText>Ezbob_Customers</w:delText>
        </w:r>
      </w:del>
      <w:r>
        <w:rPr>
          <w:rFonts w:cs="SymbolMT"/>
          <w:color w:val="000000"/>
        </w:rPr>
        <w:t>– customers who finished only the first step of the registration (entered their email).</w:t>
      </w:r>
    </w:p>
    <w:p w:rsidR="005B3A55" w:rsidRDefault="005B3A55" w:rsidP="003C1871">
      <w:pPr>
        <w:autoSpaceDE w:val="0"/>
        <w:autoSpaceDN w:val="0"/>
        <w:adjustRightInd w:val="0"/>
        <w:spacing w:after="0" w:line="240" w:lineRule="auto"/>
        <w:ind w:left="720"/>
        <w:rPr>
          <w:rFonts w:cs="SymbolMT"/>
          <w:color w:val="000000"/>
        </w:rPr>
      </w:pPr>
      <w:del w:id="17" w:author="stasd" w:date="2013-03-03T16:27:00Z">
        <w:r w:rsidDel="003C1871">
          <w:rPr>
            <w:rFonts w:cs="SymbolMT"/>
            <w:color w:val="000000"/>
          </w:rPr>
          <w:delText xml:space="preserve">List </w:delText>
        </w:r>
      </w:del>
      <w:ins w:id="18" w:author="stasd" w:date="2013-03-03T16:27:00Z">
        <w:r w:rsidR="003C1871">
          <w:rPr>
            <w:rFonts w:cs="SymbolMT"/>
            <w:color w:val="000000"/>
          </w:rPr>
          <w:t xml:space="preserve">Group </w:t>
        </w:r>
      </w:ins>
      <w:r>
        <w:rPr>
          <w:rFonts w:cs="SymbolMT"/>
          <w:color w:val="000000"/>
        </w:rPr>
        <w:t xml:space="preserve">2: </w:t>
      </w:r>
      <w:proofErr w:type="spellStart"/>
      <w:ins w:id="19" w:author="stasd" w:date="2013-03-03T16:27:00Z">
        <w:r w:rsidR="003C1871">
          <w:rPr>
            <w:rFonts w:ascii="Consolas" w:hAnsi="Consolas" w:cs="Consolas"/>
            <w:color w:val="000000"/>
            <w:sz w:val="19"/>
            <w:szCs w:val="19"/>
            <w:highlight w:val="white"/>
          </w:rPr>
          <w:t>OnlyRegisteredStore</w:t>
        </w:r>
      </w:ins>
      <w:proofErr w:type="spellEnd"/>
      <w:del w:id="20" w:author="stasd" w:date="2013-03-03T16:27:00Z">
        <w:r w:rsidRPr="00C72C4B" w:rsidDel="003C1871">
          <w:rPr>
            <w:rFonts w:cs="SymbolMT"/>
            <w:b/>
            <w:bCs/>
            <w:color w:val="000000"/>
          </w:rPr>
          <w:delText>Ezbob_Store_Owner</w:delText>
        </w:r>
      </w:del>
      <w:r>
        <w:rPr>
          <w:rFonts w:cs="SymbolMT"/>
          <w:color w:val="000000"/>
        </w:rPr>
        <w:t>– customers who finished the second step of the registration (entered a valid store).</w:t>
      </w:r>
    </w:p>
    <w:p w:rsidR="005B3A55" w:rsidRDefault="005B3A55" w:rsidP="003C1871">
      <w:pPr>
        <w:autoSpaceDE w:val="0"/>
        <w:autoSpaceDN w:val="0"/>
        <w:adjustRightInd w:val="0"/>
        <w:spacing w:after="0" w:line="240" w:lineRule="auto"/>
        <w:ind w:left="720"/>
        <w:rPr>
          <w:rFonts w:cs="SymbolMT"/>
          <w:color w:val="000000"/>
        </w:rPr>
      </w:pPr>
      <w:del w:id="21" w:author="stasd" w:date="2013-03-03T16:27:00Z">
        <w:r w:rsidDel="003C1871">
          <w:rPr>
            <w:rFonts w:cs="SymbolMT"/>
            <w:color w:val="000000"/>
          </w:rPr>
          <w:delText xml:space="preserve">List </w:delText>
        </w:r>
      </w:del>
      <w:ins w:id="22" w:author="stasd" w:date="2013-03-03T16:27:00Z">
        <w:r w:rsidR="003C1871">
          <w:rPr>
            <w:rFonts w:cs="SymbolMT"/>
            <w:color w:val="000000"/>
          </w:rPr>
          <w:t xml:space="preserve">Group </w:t>
        </w:r>
      </w:ins>
      <w:r>
        <w:rPr>
          <w:rFonts w:cs="SymbolMT"/>
          <w:color w:val="000000"/>
        </w:rPr>
        <w:t xml:space="preserve">3: </w:t>
      </w:r>
      <w:proofErr w:type="spellStart"/>
      <w:ins w:id="23" w:author="stasd" w:date="2013-03-03T16:27:00Z">
        <w:r w:rsidR="003C1871">
          <w:rPr>
            <w:rFonts w:ascii="Consolas" w:hAnsi="Consolas" w:cs="Consolas"/>
            <w:color w:val="000000"/>
            <w:sz w:val="19"/>
            <w:szCs w:val="19"/>
            <w:highlight w:val="white"/>
          </w:rPr>
          <w:t>DidntTakeLoan</w:t>
        </w:r>
      </w:ins>
      <w:proofErr w:type="spellEnd"/>
      <w:del w:id="24" w:author="stasd" w:date="2013-03-03T16:27:00Z">
        <w:r w:rsidRPr="00C72C4B" w:rsidDel="003C1871">
          <w:rPr>
            <w:rFonts w:cs="SymbolMT"/>
            <w:b/>
            <w:bCs/>
            <w:color w:val="000000"/>
          </w:rPr>
          <w:delText>Ezbob_Didnt_Take_Loan</w:delText>
        </w:r>
      </w:del>
      <w:r>
        <w:rPr>
          <w:rFonts w:cs="SymbolMT"/>
          <w:color w:val="000000"/>
        </w:rPr>
        <w:t>– customers who finished the whole registration process and got a loan offer by didn’t take it 24-48 hours after an offer.</w:t>
      </w:r>
    </w:p>
    <w:p w:rsidR="005B3A55" w:rsidRDefault="005B3A55" w:rsidP="005B3A55">
      <w:pPr>
        <w:autoSpaceDE w:val="0"/>
        <w:autoSpaceDN w:val="0"/>
        <w:adjustRightInd w:val="0"/>
        <w:spacing w:after="0" w:line="240" w:lineRule="auto"/>
        <w:ind w:left="720"/>
        <w:rPr>
          <w:rFonts w:cs="SymbolMT"/>
          <w:color w:val="000000"/>
        </w:rPr>
      </w:pPr>
    </w:p>
    <w:p w:rsidR="005B3A55" w:rsidRDefault="005B3A55" w:rsidP="00EE3F82">
      <w:pPr>
        <w:autoSpaceDE w:val="0"/>
        <w:autoSpaceDN w:val="0"/>
        <w:adjustRightInd w:val="0"/>
        <w:spacing w:after="0" w:line="240" w:lineRule="auto"/>
        <w:rPr>
          <w:rFonts w:cs="SymbolMT"/>
          <w:color w:val="000000"/>
        </w:rPr>
      </w:pPr>
      <w:r w:rsidRPr="006F5B62">
        <w:rPr>
          <w:rFonts w:cs="SymbolMT"/>
          <w:color w:val="000000"/>
        </w:rPr>
        <w:t>•</w:t>
      </w:r>
      <w:r>
        <w:rPr>
          <w:rFonts w:cs="SymbolMT"/>
          <w:color w:val="000000"/>
        </w:rPr>
        <w:t xml:space="preserve"> The tool will send appropriate</w:t>
      </w:r>
      <w:ins w:id="25" w:author="stasd" w:date="2013-03-03T16:28:00Z">
        <w:r w:rsidR="003C1871">
          <w:rPr>
            <w:rFonts w:cs="SymbolMT"/>
            <w:color w:val="000000"/>
          </w:rPr>
          <w:t xml:space="preserve"> 9</w:t>
        </w:r>
      </w:ins>
      <w:r w:rsidR="00EE3F82">
        <w:rPr>
          <w:rFonts w:cs="SymbolMT"/>
          <w:color w:val="000000"/>
        </w:rPr>
        <w:t xml:space="preserve"> </w:t>
      </w:r>
      <w:r>
        <w:rPr>
          <w:rFonts w:cs="SymbolMT"/>
          <w:color w:val="000000"/>
        </w:rPr>
        <w:t>Campaign (predefined email) for each</w:t>
      </w:r>
      <w:r w:rsidR="00EE3F82">
        <w:rPr>
          <w:rFonts w:cs="SymbolMT"/>
          <w:color w:val="000000"/>
        </w:rPr>
        <w:t xml:space="preserve"> Segmented</w:t>
      </w:r>
      <w:r>
        <w:rPr>
          <w:rFonts w:cs="SymbolMT"/>
          <w:color w:val="000000"/>
        </w:rPr>
        <w:t xml:space="preserve"> List </w:t>
      </w:r>
      <w:ins w:id="26" w:author="stasd" w:date="2013-03-03T16:28:00Z">
        <w:r w:rsidR="003C1871">
          <w:rPr>
            <w:rFonts w:cs="SymbolMT"/>
            <w:color w:val="000000"/>
          </w:rPr>
          <w:t xml:space="preserve">by Group and Date </w:t>
        </w:r>
      </w:ins>
      <w:r>
        <w:rPr>
          <w:rFonts w:cs="SymbolMT"/>
          <w:color w:val="000000"/>
        </w:rPr>
        <w:t>on daily basis</w:t>
      </w:r>
      <w:r w:rsidR="00EE3F82">
        <w:rPr>
          <w:rFonts w:cs="SymbolMT"/>
          <w:color w:val="000000"/>
        </w:rPr>
        <w:t xml:space="preserve"> by three segmentation rules:</w:t>
      </w:r>
    </w:p>
    <w:p w:rsidR="00EE3F82" w:rsidRDefault="00EE3F82" w:rsidP="00EE3F82">
      <w:pPr>
        <w:autoSpaceDE w:val="0"/>
        <w:autoSpaceDN w:val="0"/>
        <w:adjustRightInd w:val="0"/>
        <w:spacing w:after="0" w:line="240" w:lineRule="auto"/>
        <w:rPr>
          <w:rFonts w:cs="SymbolMT"/>
          <w:color w:val="000000"/>
        </w:rPr>
      </w:pPr>
      <w:r>
        <w:rPr>
          <w:rFonts w:cs="SymbolMT"/>
          <w:color w:val="000000"/>
        </w:rPr>
        <w:tab/>
      </w:r>
      <w:r w:rsidRPr="006F5B62">
        <w:rPr>
          <w:rFonts w:cs="SymbolMT"/>
          <w:color w:val="000000"/>
        </w:rPr>
        <w:t>•</w:t>
      </w:r>
      <w:r>
        <w:rPr>
          <w:rFonts w:cs="SymbolMT"/>
          <w:color w:val="000000"/>
        </w:rPr>
        <w:t xml:space="preserve"> Day After</w:t>
      </w:r>
    </w:p>
    <w:p w:rsidR="00EE3F82" w:rsidRDefault="00EE3F82" w:rsidP="00EE3F82">
      <w:pPr>
        <w:autoSpaceDE w:val="0"/>
        <w:autoSpaceDN w:val="0"/>
        <w:adjustRightInd w:val="0"/>
        <w:spacing w:after="0" w:line="240" w:lineRule="auto"/>
        <w:ind w:firstLine="720"/>
        <w:rPr>
          <w:rFonts w:cs="SymbolMT"/>
          <w:color w:val="000000"/>
        </w:rPr>
      </w:pPr>
      <w:r w:rsidRPr="006F5B62">
        <w:rPr>
          <w:rFonts w:cs="SymbolMT"/>
          <w:color w:val="000000"/>
        </w:rPr>
        <w:t>•</w:t>
      </w:r>
      <w:r>
        <w:rPr>
          <w:rFonts w:cs="SymbolMT"/>
          <w:color w:val="000000"/>
        </w:rPr>
        <w:t xml:space="preserve"> Three Days After</w:t>
      </w:r>
    </w:p>
    <w:p w:rsidR="00EE3F82" w:rsidRPr="006F5B62" w:rsidRDefault="00EE3F82" w:rsidP="00EE3F82">
      <w:pPr>
        <w:autoSpaceDE w:val="0"/>
        <w:autoSpaceDN w:val="0"/>
        <w:adjustRightInd w:val="0"/>
        <w:spacing w:after="0" w:line="240" w:lineRule="auto"/>
        <w:ind w:firstLine="720"/>
        <w:rPr>
          <w:rFonts w:cs="SymbolMT"/>
          <w:color w:val="000000"/>
        </w:rPr>
      </w:pPr>
      <w:r w:rsidRPr="006F5B62">
        <w:rPr>
          <w:rFonts w:cs="SymbolMT"/>
          <w:color w:val="000000"/>
        </w:rPr>
        <w:t>•</w:t>
      </w:r>
      <w:r>
        <w:rPr>
          <w:rFonts w:cs="SymbolMT"/>
          <w:color w:val="000000"/>
        </w:rPr>
        <w:t xml:space="preserve"> Week After</w:t>
      </w:r>
    </w:p>
    <w:p w:rsidR="006F5B62" w:rsidRPr="006F5B62" w:rsidRDefault="006F5B62" w:rsidP="006F5B62">
      <w:pPr>
        <w:autoSpaceDE w:val="0"/>
        <w:autoSpaceDN w:val="0"/>
        <w:adjustRightInd w:val="0"/>
        <w:spacing w:after="0" w:line="240" w:lineRule="auto"/>
        <w:rPr>
          <w:rFonts w:cs="Calibri"/>
          <w:color w:val="000000"/>
        </w:rPr>
      </w:pPr>
    </w:p>
    <w:p w:rsidR="00A537B7" w:rsidRPr="006F5B62" w:rsidRDefault="00A537B7" w:rsidP="00A537B7">
      <w:pPr>
        <w:autoSpaceDE w:val="0"/>
        <w:autoSpaceDN w:val="0"/>
        <w:adjustRightInd w:val="0"/>
        <w:spacing w:after="0" w:line="240" w:lineRule="auto"/>
        <w:rPr>
          <w:rFonts w:cs="Cambria-Bold"/>
          <w:b/>
          <w:bCs/>
          <w:color w:val="4F83BE"/>
          <w:sz w:val="26"/>
          <w:szCs w:val="26"/>
        </w:rPr>
      </w:pPr>
      <w:r w:rsidRPr="006F5B62">
        <w:rPr>
          <w:rFonts w:cs="Cambria-Bold"/>
          <w:b/>
          <w:bCs/>
          <w:color w:val="4F83BE"/>
          <w:sz w:val="26"/>
          <w:szCs w:val="26"/>
        </w:rPr>
        <w:t>Specifications &amp; Requirements</w:t>
      </w:r>
    </w:p>
    <w:p w:rsidR="00224D3C" w:rsidRDefault="00A537B7" w:rsidP="005B3A55">
      <w:pPr>
        <w:autoSpaceDE w:val="0"/>
        <w:autoSpaceDN w:val="0"/>
        <w:adjustRightInd w:val="0"/>
        <w:spacing w:after="0" w:line="240" w:lineRule="auto"/>
        <w:rPr>
          <w:rFonts w:cs="SymbolMT"/>
          <w:color w:val="000000"/>
        </w:rPr>
      </w:pPr>
      <w:r w:rsidRPr="006F5B62">
        <w:rPr>
          <w:rFonts w:cs="SymbolMT"/>
          <w:color w:val="000000"/>
        </w:rPr>
        <w:t>•</w:t>
      </w:r>
      <w:r w:rsidR="00224D3C">
        <w:rPr>
          <w:rFonts w:cs="SymbolMT"/>
          <w:color w:val="000000"/>
        </w:rPr>
        <w:t xml:space="preserve"> Rules:</w:t>
      </w:r>
    </w:p>
    <w:p w:rsidR="006F5B62" w:rsidRDefault="00E748BB" w:rsidP="00224D3C">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sidR="00224D3C">
        <w:rPr>
          <w:rFonts w:cs="SymbolMT"/>
          <w:color w:val="000000"/>
        </w:rPr>
        <w:t>Customer finished the first step - entered only the email - will receive email the next day after registration</w:t>
      </w:r>
      <w:r w:rsidR="00AA76C1">
        <w:rPr>
          <w:rFonts w:cs="SymbolMT"/>
          <w:color w:val="000000"/>
        </w:rPr>
        <w:t>, 3 days after registration and a week after registration</w:t>
      </w:r>
      <w:r w:rsidR="00224D3C">
        <w:rPr>
          <w:rFonts w:cs="SymbolMT"/>
          <w:color w:val="000000"/>
        </w:rPr>
        <w:t>.</w:t>
      </w:r>
    </w:p>
    <w:p w:rsidR="00224D3C" w:rsidRDefault="00E748BB" w:rsidP="00224D3C">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sidR="00224D3C">
        <w:rPr>
          <w:rFonts w:cs="SymbolMT"/>
          <w:color w:val="000000"/>
        </w:rPr>
        <w:t xml:space="preserve">Customer finished the second step – entered a store – will receive email the next day </w:t>
      </w:r>
      <w:r w:rsidR="00AA76C1">
        <w:rPr>
          <w:rFonts w:cs="SymbolMT"/>
          <w:color w:val="000000"/>
        </w:rPr>
        <w:t xml:space="preserve">after registration, 3 days after registration and a week after registration </w:t>
      </w:r>
      <w:r w:rsidR="00224D3C">
        <w:rPr>
          <w:rFonts w:cs="SymbolMT"/>
          <w:color w:val="000000"/>
        </w:rPr>
        <w:t>with approximate loan offer regarding his/her store value.</w:t>
      </w:r>
    </w:p>
    <w:p w:rsidR="00E748BB" w:rsidRDefault="00E748BB"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sidR="00224D3C">
        <w:rPr>
          <w:rFonts w:cs="SymbolMT"/>
          <w:color w:val="000000"/>
        </w:rPr>
        <w:t>Customer finished the registration and received a loan offer and didn’t take one</w:t>
      </w:r>
      <w:r>
        <w:rPr>
          <w:rFonts w:cs="SymbolMT"/>
          <w:color w:val="000000"/>
        </w:rPr>
        <w:t xml:space="preserve"> will receive email </w:t>
      </w:r>
      <w:r w:rsidR="00AA76C1">
        <w:rPr>
          <w:rFonts w:cs="SymbolMT"/>
          <w:color w:val="000000"/>
        </w:rPr>
        <w:t>2</w:t>
      </w:r>
      <w:r>
        <w:rPr>
          <w:rFonts w:cs="SymbolMT"/>
          <w:color w:val="000000"/>
        </w:rPr>
        <w:t xml:space="preserve"> </w:t>
      </w:r>
      <w:r w:rsidR="00AA76C1">
        <w:rPr>
          <w:rFonts w:cs="SymbolMT"/>
          <w:color w:val="000000"/>
        </w:rPr>
        <w:t xml:space="preserve">days, 4days and 8 days </w:t>
      </w:r>
      <w:r>
        <w:rPr>
          <w:rFonts w:cs="SymbolMT"/>
          <w:color w:val="000000"/>
        </w:rPr>
        <w:t>after a loan offer</w:t>
      </w:r>
      <w:r w:rsidR="00AA76C1">
        <w:rPr>
          <w:rFonts w:cs="SymbolMT"/>
          <w:color w:val="000000"/>
        </w:rPr>
        <w:t>,</w:t>
      </w:r>
      <w:r>
        <w:rPr>
          <w:rFonts w:cs="SymbolMT"/>
          <w:color w:val="000000"/>
        </w:rPr>
        <w:t xml:space="preserve"> reminding him to take it.</w:t>
      </w:r>
    </w:p>
    <w:p w:rsidR="006F5B62" w:rsidRDefault="00E748BB" w:rsidP="006F5B62">
      <w:pPr>
        <w:autoSpaceDE w:val="0"/>
        <w:autoSpaceDN w:val="0"/>
        <w:adjustRightInd w:val="0"/>
        <w:spacing w:after="0" w:line="240" w:lineRule="auto"/>
        <w:rPr>
          <w:rFonts w:cs="SymbolMT"/>
          <w:color w:val="000000"/>
        </w:rPr>
      </w:pPr>
      <w:r w:rsidRPr="006F5B62">
        <w:rPr>
          <w:rFonts w:cs="SymbolMT"/>
          <w:color w:val="000000"/>
        </w:rPr>
        <w:t>•</w:t>
      </w:r>
      <w:r>
        <w:rPr>
          <w:rFonts w:cs="SymbolMT"/>
          <w:color w:val="000000"/>
        </w:rPr>
        <w:t xml:space="preserve"> </w:t>
      </w:r>
      <w:proofErr w:type="spellStart"/>
      <w:r>
        <w:rPr>
          <w:rFonts w:cs="SymbolMT"/>
          <w:color w:val="000000"/>
        </w:rPr>
        <w:t>Db</w:t>
      </w:r>
      <w:proofErr w:type="spellEnd"/>
      <w:r>
        <w:rPr>
          <w:rFonts w:cs="SymbolMT"/>
          <w:color w:val="000000"/>
        </w:rPr>
        <w:t>:</w:t>
      </w:r>
    </w:p>
    <w:p w:rsidR="003E63B8" w:rsidRDefault="00E748BB" w:rsidP="006F5B62">
      <w:pPr>
        <w:autoSpaceDE w:val="0"/>
        <w:autoSpaceDN w:val="0"/>
        <w:adjustRightInd w:val="0"/>
        <w:spacing w:after="0" w:line="240" w:lineRule="auto"/>
        <w:rPr>
          <w:rFonts w:cs="SymbolMT"/>
          <w:color w:val="000000"/>
        </w:rPr>
      </w:pPr>
      <w:r>
        <w:rPr>
          <w:rFonts w:cs="SymbolMT"/>
          <w:color w:val="000000"/>
        </w:rPr>
        <w:tab/>
        <w:t>3 Stored Procedures to retrieve the customers by type</w:t>
      </w:r>
      <w:r w:rsidR="003E63B8">
        <w:rPr>
          <w:rFonts w:cs="SymbolMT"/>
          <w:color w:val="000000"/>
        </w:rPr>
        <w:t xml:space="preserve"> by day specified (receive </w:t>
      </w:r>
    </w:p>
    <w:p w:rsidR="00E748BB" w:rsidRDefault="003E63B8" w:rsidP="003E63B8">
      <w:pPr>
        <w:autoSpaceDE w:val="0"/>
        <w:autoSpaceDN w:val="0"/>
        <w:adjustRightInd w:val="0"/>
        <w:spacing w:after="0" w:line="240" w:lineRule="auto"/>
        <w:rPr>
          <w:rFonts w:cs="SymbolMT"/>
          <w:color w:val="000000"/>
        </w:rPr>
      </w:pPr>
      <w:r>
        <w:rPr>
          <w:rFonts w:cs="SymbolMT"/>
          <w:color w:val="000000"/>
        </w:rPr>
        <w:tab/>
      </w:r>
      <w:proofErr w:type="gramStart"/>
      <w:r>
        <w:rPr>
          <w:rFonts w:cs="SymbolMT"/>
          <w:color w:val="000000"/>
        </w:rPr>
        <w:t>between</w:t>
      </w:r>
      <w:proofErr w:type="gramEnd"/>
      <w:r>
        <w:rPr>
          <w:rFonts w:cs="SymbolMT"/>
          <w:color w:val="000000"/>
        </w:rPr>
        <w:t xml:space="preserve"> from and to date parameters</w:t>
      </w:r>
      <w:r w:rsidR="00E748BB">
        <w:rPr>
          <w:rFonts w:cs="SymbolMT"/>
          <w:color w:val="000000"/>
        </w:rPr>
        <w:t>:</w:t>
      </w:r>
    </w:p>
    <w:p w:rsidR="003E63B8" w:rsidRDefault="00E748BB" w:rsidP="007E16E7">
      <w:pPr>
        <w:autoSpaceDE w:val="0"/>
        <w:autoSpaceDN w:val="0"/>
        <w:adjustRightInd w:val="0"/>
        <w:spacing w:after="0" w:line="240" w:lineRule="auto"/>
        <w:rPr>
          <w:rFonts w:cs="SymbolMT"/>
          <w:color w:val="000000"/>
        </w:rPr>
      </w:pPr>
      <w:r>
        <w:rPr>
          <w:rFonts w:cs="SymbolMT"/>
          <w:color w:val="000000"/>
        </w:rPr>
        <w:lastRenderedPageBreak/>
        <w:tab/>
      </w:r>
      <w:r w:rsidRPr="006F5B62">
        <w:rPr>
          <w:rFonts w:cs="SymbolMT"/>
          <w:color w:val="000000"/>
        </w:rPr>
        <w:t>•</w:t>
      </w:r>
      <w:r>
        <w:rPr>
          <w:rFonts w:cs="SymbolMT"/>
          <w:color w:val="000000"/>
        </w:rPr>
        <w:t xml:space="preserve"> </w:t>
      </w:r>
      <w:proofErr w:type="spellStart"/>
      <w:r w:rsidRPr="00C72C4B">
        <w:rPr>
          <w:rFonts w:cs="SymbolMT"/>
          <w:b/>
          <w:bCs/>
          <w:color w:val="000000"/>
        </w:rPr>
        <w:t>GetFirstStepCustomers</w:t>
      </w:r>
      <w:proofErr w:type="spellEnd"/>
      <w:r w:rsidR="003E63B8">
        <w:rPr>
          <w:rFonts w:cs="SymbolMT"/>
          <w:b/>
          <w:bCs/>
          <w:color w:val="000000"/>
        </w:rPr>
        <w:t xml:space="preserve"> @</w:t>
      </w:r>
      <w:proofErr w:type="spellStart"/>
      <w:r w:rsidR="003E63B8">
        <w:rPr>
          <w:rFonts w:cs="SymbolMT"/>
          <w:b/>
          <w:bCs/>
          <w:color w:val="000000"/>
        </w:rPr>
        <w:t>FromDate</w:t>
      </w:r>
      <w:proofErr w:type="spellEnd"/>
      <w:r w:rsidR="003E63B8">
        <w:rPr>
          <w:rFonts w:cs="SymbolMT"/>
          <w:b/>
          <w:bCs/>
          <w:color w:val="000000"/>
        </w:rPr>
        <w:t xml:space="preserve"> @</w:t>
      </w:r>
      <w:proofErr w:type="spellStart"/>
      <w:r w:rsidR="003E63B8">
        <w:rPr>
          <w:rFonts w:cs="SymbolMT"/>
          <w:b/>
          <w:bCs/>
          <w:color w:val="000000"/>
        </w:rPr>
        <w:t>ToDate</w:t>
      </w:r>
      <w:proofErr w:type="spellEnd"/>
      <w:r w:rsidR="0070069C">
        <w:rPr>
          <w:rFonts w:cs="SymbolMT"/>
          <w:color w:val="000000"/>
        </w:rPr>
        <w:t xml:space="preserve"> –</w:t>
      </w:r>
      <w:r w:rsidR="007E16E7">
        <w:rPr>
          <w:rFonts w:cs="SymbolMT"/>
          <w:color w:val="000000"/>
        </w:rPr>
        <w:t xml:space="preserve"> Customers without Name and </w:t>
      </w:r>
      <w:r w:rsidR="003E63B8">
        <w:rPr>
          <w:rFonts w:cs="SymbolMT"/>
          <w:color w:val="000000"/>
        </w:rPr>
        <w:t xml:space="preserve"> </w:t>
      </w:r>
    </w:p>
    <w:p w:rsidR="00E748BB" w:rsidRDefault="003E63B8" w:rsidP="003E63B8">
      <w:pPr>
        <w:autoSpaceDE w:val="0"/>
        <w:autoSpaceDN w:val="0"/>
        <w:adjustRightInd w:val="0"/>
        <w:spacing w:after="0" w:line="240" w:lineRule="auto"/>
        <w:rPr>
          <w:rFonts w:cs="SymbolMT"/>
          <w:color w:val="000000"/>
        </w:rPr>
      </w:pPr>
      <w:r>
        <w:rPr>
          <w:rFonts w:cs="SymbolMT"/>
          <w:color w:val="000000"/>
        </w:rPr>
        <w:tab/>
      </w:r>
      <w:proofErr w:type="gramStart"/>
      <w:r w:rsidR="007E16E7">
        <w:rPr>
          <w:rFonts w:cs="SymbolMT"/>
          <w:color w:val="000000"/>
        </w:rPr>
        <w:t>without</w:t>
      </w:r>
      <w:proofErr w:type="gramEnd"/>
      <w:r w:rsidR="007E16E7">
        <w:rPr>
          <w:rFonts w:cs="SymbolMT"/>
          <w:color w:val="000000"/>
        </w:rPr>
        <w:t xml:space="preserve"> Stores.</w:t>
      </w:r>
      <w:r w:rsidR="0070069C">
        <w:rPr>
          <w:rFonts w:cs="SymbolMT"/>
          <w:color w:val="000000"/>
        </w:rPr>
        <w:t xml:space="preserve"> </w:t>
      </w:r>
      <w:r w:rsidR="007E16E7">
        <w:rPr>
          <w:rFonts w:cs="SymbolMT"/>
          <w:color w:val="000000"/>
        </w:rPr>
        <w:t>R</w:t>
      </w:r>
      <w:r w:rsidR="0070069C">
        <w:rPr>
          <w:rFonts w:cs="SymbolMT"/>
          <w:color w:val="000000"/>
        </w:rPr>
        <w:t>etrieve</w:t>
      </w:r>
      <w:r w:rsidR="007E16E7">
        <w:rPr>
          <w:rFonts w:cs="SymbolMT"/>
          <w:color w:val="000000"/>
        </w:rPr>
        <w:t>:</w:t>
      </w:r>
      <w:r>
        <w:rPr>
          <w:rFonts w:cs="SymbolMT"/>
          <w:color w:val="000000"/>
        </w:rPr>
        <w:t xml:space="preserve"> </w:t>
      </w:r>
      <w:r w:rsidR="007E16E7">
        <w:rPr>
          <w:rFonts w:cs="SymbolMT"/>
          <w:color w:val="000000"/>
        </w:rPr>
        <w:t>E</w:t>
      </w:r>
      <w:r w:rsidR="0070069C">
        <w:rPr>
          <w:rFonts w:cs="SymbolMT"/>
          <w:color w:val="000000"/>
        </w:rPr>
        <w:t>mail</w:t>
      </w:r>
      <w:r w:rsidR="007E16E7">
        <w:rPr>
          <w:rFonts w:cs="SymbolMT"/>
          <w:color w:val="000000"/>
        </w:rPr>
        <w:t>.</w:t>
      </w:r>
    </w:p>
    <w:p w:rsidR="003E63B8" w:rsidRDefault="00E748BB" w:rsidP="006F5B62">
      <w:pPr>
        <w:autoSpaceDE w:val="0"/>
        <w:autoSpaceDN w:val="0"/>
        <w:adjustRightInd w:val="0"/>
        <w:spacing w:after="0" w:line="240" w:lineRule="auto"/>
        <w:rPr>
          <w:rFonts w:cs="SymbolMT"/>
          <w:color w:val="000000"/>
        </w:rPr>
      </w:pPr>
      <w:r>
        <w:rPr>
          <w:rFonts w:cs="SymbolMT"/>
          <w:color w:val="000000"/>
        </w:rPr>
        <w:tab/>
      </w:r>
      <w:r w:rsidRPr="006F5B62">
        <w:rPr>
          <w:rFonts w:cs="SymbolMT"/>
          <w:color w:val="000000"/>
        </w:rPr>
        <w:t>•</w:t>
      </w:r>
      <w:r>
        <w:rPr>
          <w:rFonts w:cs="SymbolMT"/>
          <w:color w:val="000000"/>
        </w:rPr>
        <w:t xml:space="preserve"> </w:t>
      </w:r>
      <w:proofErr w:type="spellStart"/>
      <w:r w:rsidRPr="00C72C4B">
        <w:rPr>
          <w:rFonts w:cs="SymbolMT"/>
          <w:b/>
          <w:bCs/>
          <w:color w:val="000000"/>
        </w:rPr>
        <w:t>GetSecondStepCustomers</w:t>
      </w:r>
      <w:proofErr w:type="spellEnd"/>
      <w:r w:rsidR="0070069C">
        <w:rPr>
          <w:rFonts w:cs="SymbolMT"/>
          <w:color w:val="000000"/>
        </w:rPr>
        <w:t xml:space="preserve"> </w:t>
      </w:r>
      <w:r w:rsidR="003E63B8">
        <w:rPr>
          <w:rFonts w:cs="SymbolMT"/>
          <w:b/>
          <w:bCs/>
          <w:color w:val="000000"/>
        </w:rPr>
        <w:t>@</w:t>
      </w:r>
      <w:proofErr w:type="spellStart"/>
      <w:r w:rsidR="003E63B8">
        <w:rPr>
          <w:rFonts w:cs="SymbolMT"/>
          <w:b/>
          <w:bCs/>
          <w:color w:val="000000"/>
        </w:rPr>
        <w:t>FromDate</w:t>
      </w:r>
      <w:proofErr w:type="spellEnd"/>
      <w:r w:rsidR="003E63B8">
        <w:rPr>
          <w:rFonts w:cs="SymbolMT"/>
          <w:b/>
          <w:bCs/>
          <w:color w:val="000000"/>
        </w:rPr>
        <w:t xml:space="preserve"> @</w:t>
      </w:r>
      <w:proofErr w:type="spellStart"/>
      <w:r w:rsidR="003E63B8">
        <w:rPr>
          <w:rFonts w:cs="SymbolMT"/>
          <w:b/>
          <w:bCs/>
          <w:color w:val="000000"/>
        </w:rPr>
        <w:t>ToDate</w:t>
      </w:r>
      <w:proofErr w:type="spellEnd"/>
      <w:r w:rsidR="003E63B8">
        <w:rPr>
          <w:rFonts w:cs="SymbolMT"/>
          <w:color w:val="000000"/>
        </w:rPr>
        <w:t xml:space="preserve"> </w:t>
      </w:r>
      <w:r w:rsidR="0070069C">
        <w:rPr>
          <w:rFonts w:cs="SymbolMT"/>
          <w:color w:val="000000"/>
        </w:rPr>
        <w:t>– retrieve all customers with</w:t>
      </w:r>
    </w:p>
    <w:p w:rsidR="003E63B8" w:rsidRDefault="007E16E7" w:rsidP="003E63B8">
      <w:pPr>
        <w:autoSpaceDE w:val="0"/>
        <w:autoSpaceDN w:val="0"/>
        <w:adjustRightInd w:val="0"/>
        <w:spacing w:after="0" w:line="240" w:lineRule="auto"/>
        <w:ind w:firstLine="720"/>
        <w:rPr>
          <w:rFonts w:cs="SymbolMT"/>
          <w:color w:val="000000"/>
        </w:rPr>
      </w:pPr>
      <w:proofErr w:type="gramStart"/>
      <w:r>
        <w:rPr>
          <w:rFonts w:cs="SymbolMT"/>
          <w:color w:val="000000"/>
        </w:rPr>
        <w:t>registered</w:t>
      </w:r>
      <w:proofErr w:type="gramEnd"/>
      <w:r>
        <w:rPr>
          <w:rFonts w:cs="SymbolMT"/>
          <w:color w:val="000000"/>
        </w:rPr>
        <w:t xml:space="preserve"> stores, without Name, positive</w:t>
      </w:r>
      <w:r w:rsidR="0070069C">
        <w:rPr>
          <w:rFonts w:cs="SymbolMT"/>
          <w:color w:val="000000"/>
        </w:rPr>
        <w:t xml:space="preserve"> </w:t>
      </w:r>
      <w:r>
        <w:rPr>
          <w:rFonts w:cs="SymbolMT"/>
          <w:color w:val="000000"/>
        </w:rPr>
        <w:t xml:space="preserve">annual </w:t>
      </w:r>
      <w:r w:rsidR="0070069C">
        <w:rPr>
          <w:rFonts w:cs="SymbolMT"/>
          <w:color w:val="000000"/>
        </w:rPr>
        <w:t>store income</w:t>
      </w:r>
      <w:r>
        <w:rPr>
          <w:rFonts w:cs="SymbolMT"/>
          <w:color w:val="000000"/>
        </w:rPr>
        <w:t xml:space="preserve"> more than 800</w:t>
      </w:r>
      <w:r w:rsidRPr="007E16E7">
        <w:rPr>
          <w:rFonts w:cs="SymbolMT"/>
          <w:color w:val="000000"/>
        </w:rPr>
        <w:t xml:space="preserve">0 </w:t>
      </w:r>
      <w:r w:rsidRPr="007E16E7">
        <w:rPr>
          <w:rFonts w:cs="Arial"/>
          <w:color w:val="222222"/>
          <w:shd w:val="clear" w:color="auto" w:fill="FFFFFF"/>
        </w:rPr>
        <w:t>£</w:t>
      </w:r>
      <w:r w:rsidR="0070069C" w:rsidRPr="007E16E7">
        <w:rPr>
          <w:rFonts w:cs="SymbolMT"/>
          <w:color w:val="000000"/>
        </w:rPr>
        <w:t xml:space="preserve"> and </w:t>
      </w:r>
    </w:p>
    <w:p w:rsidR="007E16E7" w:rsidRDefault="0070069C" w:rsidP="003E63B8">
      <w:pPr>
        <w:autoSpaceDE w:val="0"/>
        <w:autoSpaceDN w:val="0"/>
        <w:adjustRightInd w:val="0"/>
        <w:spacing w:after="0" w:line="240" w:lineRule="auto"/>
        <w:ind w:firstLine="720"/>
        <w:rPr>
          <w:rFonts w:cs="SymbolMT"/>
          <w:color w:val="000000"/>
        </w:rPr>
      </w:pPr>
      <w:proofErr w:type="gramStart"/>
      <w:r>
        <w:rPr>
          <w:rFonts w:cs="SymbolMT"/>
          <w:color w:val="000000"/>
        </w:rPr>
        <w:t>propose</w:t>
      </w:r>
      <w:proofErr w:type="gramEnd"/>
      <w:r>
        <w:rPr>
          <w:rFonts w:cs="SymbolMT"/>
          <w:color w:val="000000"/>
        </w:rPr>
        <w:t xml:space="preserve"> an approximate </w:t>
      </w:r>
    </w:p>
    <w:p w:rsidR="00EE3F82" w:rsidRDefault="007E16E7" w:rsidP="007E16E7">
      <w:pPr>
        <w:autoSpaceDE w:val="0"/>
        <w:autoSpaceDN w:val="0"/>
        <w:adjustRightInd w:val="0"/>
        <w:spacing w:after="0" w:line="240" w:lineRule="auto"/>
        <w:rPr>
          <w:rFonts w:cs="SymbolMT"/>
          <w:color w:val="000000"/>
        </w:rPr>
      </w:pPr>
      <w:r>
        <w:rPr>
          <w:rFonts w:cs="SymbolMT"/>
          <w:color w:val="000000"/>
        </w:rPr>
        <w:t xml:space="preserve"> </w:t>
      </w:r>
      <w:r>
        <w:rPr>
          <w:rFonts w:cs="SymbolMT"/>
          <w:color w:val="000000"/>
        </w:rPr>
        <w:tab/>
      </w:r>
      <w:proofErr w:type="gramStart"/>
      <w:r>
        <w:rPr>
          <w:rFonts w:cs="SymbolMT"/>
          <w:color w:val="000000"/>
        </w:rPr>
        <w:t>loan</w:t>
      </w:r>
      <w:proofErr w:type="gramEnd"/>
      <w:r w:rsidR="0070069C">
        <w:rPr>
          <w:rFonts w:cs="SymbolMT"/>
          <w:color w:val="000000"/>
        </w:rPr>
        <w:t xml:space="preserve"> of 6% of the </w:t>
      </w:r>
      <w:r>
        <w:rPr>
          <w:rFonts w:cs="SymbolMT"/>
          <w:color w:val="000000"/>
        </w:rPr>
        <w:t xml:space="preserve">annual </w:t>
      </w:r>
      <w:r w:rsidR="0070069C">
        <w:rPr>
          <w:rFonts w:cs="SymbolMT"/>
          <w:color w:val="000000"/>
        </w:rPr>
        <w:t>income</w:t>
      </w:r>
      <w:r w:rsidR="00EE3F82">
        <w:rPr>
          <w:rFonts w:cs="SymbolMT"/>
          <w:color w:val="000000"/>
        </w:rPr>
        <w:t xml:space="preserve"> rounded to hundreds</w:t>
      </w:r>
      <w:r w:rsidR="0070069C">
        <w:rPr>
          <w:rFonts w:cs="SymbolMT"/>
          <w:color w:val="000000"/>
        </w:rPr>
        <w:t>.</w:t>
      </w:r>
      <w:r>
        <w:rPr>
          <w:rFonts w:cs="SymbolMT"/>
          <w:color w:val="000000"/>
        </w:rPr>
        <w:t xml:space="preserve"> Retrieve: </w:t>
      </w:r>
      <w:r w:rsidR="0070069C">
        <w:rPr>
          <w:rFonts w:cs="SymbolMT"/>
          <w:color w:val="000000"/>
        </w:rPr>
        <w:t xml:space="preserve"> Email</w:t>
      </w:r>
      <w:r>
        <w:rPr>
          <w:rFonts w:cs="SymbolMT"/>
          <w:color w:val="000000"/>
        </w:rPr>
        <w:t xml:space="preserve">, </w:t>
      </w:r>
      <w:r w:rsidR="0070069C">
        <w:rPr>
          <w:rFonts w:cs="SymbolMT"/>
          <w:color w:val="000000"/>
        </w:rPr>
        <w:t>approximate</w:t>
      </w:r>
    </w:p>
    <w:p w:rsidR="00E748BB" w:rsidRDefault="00EE3F82" w:rsidP="00EE3F82">
      <w:pPr>
        <w:autoSpaceDE w:val="0"/>
        <w:autoSpaceDN w:val="0"/>
        <w:adjustRightInd w:val="0"/>
        <w:spacing w:after="0" w:line="240" w:lineRule="auto"/>
        <w:rPr>
          <w:rFonts w:cs="SymbolMT"/>
          <w:color w:val="000000"/>
        </w:rPr>
      </w:pPr>
      <w:r>
        <w:rPr>
          <w:rFonts w:cs="SymbolMT"/>
          <w:color w:val="000000"/>
        </w:rPr>
        <w:t xml:space="preserve"> </w:t>
      </w:r>
      <w:r>
        <w:rPr>
          <w:rFonts w:cs="SymbolMT"/>
          <w:color w:val="000000"/>
        </w:rPr>
        <w:tab/>
      </w:r>
      <w:proofErr w:type="gramStart"/>
      <w:r w:rsidR="0070069C">
        <w:rPr>
          <w:rFonts w:cs="SymbolMT"/>
          <w:color w:val="000000"/>
        </w:rPr>
        <w:t>loan</w:t>
      </w:r>
      <w:proofErr w:type="gramEnd"/>
      <w:r w:rsidR="0070069C">
        <w:rPr>
          <w:rFonts w:cs="SymbolMT"/>
          <w:color w:val="000000"/>
        </w:rPr>
        <w:t xml:space="preserve"> offer.</w:t>
      </w:r>
    </w:p>
    <w:p w:rsidR="00E748BB" w:rsidRDefault="00E748BB" w:rsidP="0070069C">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proofErr w:type="spellStart"/>
      <w:r w:rsidRPr="00C72C4B">
        <w:rPr>
          <w:rFonts w:cs="SymbolMT"/>
          <w:b/>
          <w:bCs/>
          <w:color w:val="000000"/>
        </w:rPr>
        <w:t>GetLastStepCustomers</w:t>
      </w:r>
      <w:proofErr w:type="spellEnd"/>
      <w:r w:rsidR="0070069C">
        <w:rPr>
          <w:rFonts w:cs="SymbolMT"/>
          <w:color w:val="000000"/>
        </w:rPr>
        <w:t xml:space="preserve"> </w:t>
      </w:r>
      <w:r w:rsidR="003E63B8">
        <w:rPr>
          <w:rFonts w:cs="SymbolMT"/>
          <w:b/>
          <w:bCs/>
          <w:color w:val="000000"/>
        </w:rPr>
        <w:t>@</w:t>
      </w:r>
      <w:proofErr w:type="spellStart"/>
      <w:r w:rsidR="003E63B8">
        <w:rPr>
          <w:rFonts w:cs="SymbolMT"/>
          <w:b/>
          <w:bCs/>
          <w:color w:val="000000"/>
        </w:rPr>
        <w:t>FromDate</w:t>
      </w:r>
      <w:proofErr w:type="spellEnd"/>
      <w:r w:rsidR="003E63B8">
        <w:rPr>
          <w:rFonts w:cs="SymbolMT"/>
          <w:b/>
          <w:bCs/>
          <w:color w:val="000000"/>
        </w:rPr>
        <w:t xml:space="preserve"> @</w:t>
      </w:r>
      <w:proofErr w:type="spellStart"/>
      <w:r w:rsidR="003E63B8">
        <w:rPr>
          <w:rFonts w:cs="SymbolMT"/>
          <w:b/>
          <w:bCs/>
          <w:color w:val="000000"/>
        </w:rPr>
        <w:t>ToDate</w:t>
      </w:r>
      <w:proofErr w:type="spellEnd"/>
      <w:r w:rsidR="003E63B8">
        <w:rPr>
          <w:rFonts w:cs="SymbolMT"/>
          <w:color w:val="000000"/>
        </w:rPr>
        <w:t xml:space="preserve"> </w:t>
      </w:r>
      <w:r w:rsidR="0070069C">
        <w:rPr>
          <w:rFonts w:cs="SymbolMT"/>
          <w:color w:val="000000"/>
        </w:rPr>
        <w:t>– retrieve customers who got loan offer and didn’t take a loan in 24-48 hours after an offer</w:t>
      </w:r>
      <w:r w:rsidR="00C72C4B">
        <w:rPr>
          <w:rFonts w:cs="SymbolMT"/>
          <w:color w:val="000000"/>
        </w:rPr>
        <w:t xml:space="preserve"> (</w:t>
      </w:r>
      <w:r w:rsidR="00C72C4B" w:rsidRPr="00C72C4B">
        <w:rPr>
          <w:rFonts w:cs="SymbolMT"/>
          <w:color w:val="000000"/>
        </w:rPr>
        <w:t xml:space="preserve">max approved not </w:t>
      </w:r>
      <w:proofErr w:type="gramStart"/>
      <w:r w:rsidR="00C72C4B" w:rsidRPr="00C72C4B">
        <w:rPr>
          <w:rFonts w:cs="SymbolMT"/>
          <w:color w:val="000000"/>
        </w:rPr>
        <w:t>null ,</w:t>
      </w:r>
      <w:proofErr w:type="gramEnd"/>
      <w:r w:rsidR="00C72C4B" w:rsidRPr="00C72C4B">
        <w:rPr>
          <w:rFonts w:cs="SymbolMT"/>
          <w:color w:val="000000"/>
        </w:rPr>
        <w:t xml:space="preserve"> sum of loans null</w:t>
      </w:r>
      <w:r w:rsidR="00C72C4B">
        <w:rPr>
          <w:rFonts w:cs="SymbolMT"/>
          <w:color w:val="000000"/>
        </w:rPr>
        <w:t xml:space="preserve">) </w:t>
      </w:r>
      <w:r w:rsidR="0070069C">
        <w:rPr>
          <w:rFonts w:cs="SymbolMT"/>
          <w:color w:val="000000"/>
        </w:rPr>
        <w:t xml:space="preserve">. </w:t>
      </w:r>
      <w:r w:rsidR="00C72C4B">
        <w:rPr>
          <w:rFonts w:cs="SymbolMT"/>
          <w:color w:val="000000"/>
        </w:rPr>
        <w:t xml:space="preserve">Retrieve: </w:t>
      </w:r>
      <w:r w:rsidR="0070069C">
        <w:rPr>
          <w:rFonts w:cs="SymbolMT"/>
          <w:color w:val="000000"/>
        </w:rPr>
        <w:t>Email, first name, last name, loan offer.</w:t>
      </w:r>
    </w:p>
    <w:p w:rsidR="00E748BB" w:rsidRDefault="00E748BB" w:rsidP="006F5B62">
      <w:pPr>
        <w:autoSpaceDE w:val="0"/>
        <w:autoSpaceDN w:val="0"/>
        <w:adjustRightInd w:val="0"/>
        <w:spacing w:after="0" w:line="240" w:lineRule="auto"/>
        <w:rPr>
          <w:rFonts w:cs="SymbolMT"/>
          <w:color w:val="000000"/>
        </w:rPr>
      </w:pPr>
      <w:proofErr w:type="gramStart"/>
      <w:r w:rsidRPr="006F5B62">
        <w:rPr>
          <w:rFonts w:cs="SymbolMT"/>
          <w:color w:val="000000"/>
        </w:rPr>
        <w:t>•</w:t>
      </w:r>
      <w:r>
        <w:rPr>
          <w:rFonts w:cs="SymbolMT"/>
          <w:color w:val="000000"/>
        </w:rPr>
        <w:t xml:space="preserve"> </w:t>
      </w:r>
      <w:proofErr w:type="spellStart"/>
      <w:r>
        <w:rPr>
          <w:rFonts w:cs="SymbolMT"/>
          <w:color w:val="000000"/>
        </w:rPr>
        <w:t>Gui</w:t>
      </w:r>
      <w:proofErr w:type="spellEnd"/>
      <w:proofErr w:type="gramEnd"/>
      <w:r>
        <w:rPr>
          <w:rFonts w:cs="SymbolMT"/>
          <w:color w:val="000000"/>
        </w:rPr>
        <w:t>:</w:t>
      </w:r>
    </w:p>
    <w:p w:rsidR="00E748BB" w:rsidRDefault="00E748BB" w:rsidP="00E748BB">
      <w:pPr>
        <w:autoSpaceDE w:val="0"/>
        <w:autoSpaceDN w:val="0"/>
        <w:adjustRightInd w:val="0"/>
        <w:spacing w:after="0" w:line="240" w:lineRule="auto"/>
        <w:ind w:left="720"/>
        <w:rPr>
          <w:rFonts w:cs="SymbolMT"/>
          <w:color w:val="000000"/>
        </w:rPr>
      </w:pPr>
      <w:r>
        <w:rPr>
          <w:rFonts w:cs="SymbolMT"/>
          <w:color w:val="000000"/>
        </w:rPr>
        <w:t>Currently only Console Automatic Application will be developed without user configuration options.</w:t>
      </w:r>
    </w:p>
    <w:p w:rsidR="00B31BD0" w:rsidRDefault="00B31BD0" w:rsidP="00E748BB">
      <w:pPr>
        <w:autoSpaceDE w:val="0"/>
        <w:autoSpaceDN w:val="0"/>
        <w:adjustRightInd w:val="0"/>
        <w:spacing w:after="0" w:line="240" w:lineRule="auto"/>
        <w:ind w:left="720"/>
        <w:rPr>
          <w:rFonts w:cs="SymbolMT"/>
          <w:color w:val="000000"/>
        </w:rPr>
      </w:pPr>
      <w:r w:rsidRPr="00B31BD0">
        <w:rPr>
          <w:rFonts w:cs="SymbolMT"/>
          <w:color w:val="000000"/>
          <w:highlight w:val="yellow"/>
        </w:rPr>
        <w:t>TBD</w:t>
      </w:r>
    </w:p>
    <w:p w:rsidR="003E63B8" w:rsidRDefault="003E63B8" w:rsidP="003E63B8">
      <w:pPr>
        <w:autoSpaceDE w:val="0"/>
        <w:autoSpaceDN w:val="0"/>
        <w:adjustRightInd w:val="0"/>
        <w:spacing w:after="0" w:line="240" w:lineRule="auto"/>
        <w:rPr>
          <w:rFonts w:cs="SymbolMT"/>
          <w:color w:val="000000"/>
        </w:rPr>
      </w:pPr>
      <w:r w:rsidRPr="006F5B62">
        <w:rPr>
          <w:rFonts w:cs="SymbolMT"/>
          <w:color w:val="000000"/>
        </w:rPr>
        <w:t>•</w:t>
      </w:r>
      <w:r>
        <w:rPr>
          <w:rFonts w:cs="SymbolMT"/>
          <w:color w:val="000000"/>
        </w:rPr>
        <w:t xml:space="preserve"> Logic:</w:t>
      </w:r>
    </w:p>
    <w:p w:rsidR="003E63B8" w:rsidRDefault="003E63B8" w:rsidP="003E63B8">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Each day at 15:15 UK time will retrieve from DB 9 lists of customers (one for each day parameter and each type)</w:t>
      </w:r>
    </w:p>
    <w:p w:rsidR="003E63B8" w:rsidRDefault="003E63B8" w:rsidP="003E63B8">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For each such list that is not empty will subscribe the customers to according List with according List Fields values. Will create segmented campaign with according filtering condition and will send the campaign. </w:t>
      </w:r>
    </w:p>
    <w:p w:rsidR="00E748BB" w:rsidRDefault="00E748BB" w:rsidP="003E63B8">
      <w:pPr>
        <w:autoSpaceDE w:val="0"/>
        <w:autoSpaceDN w:val="0"/>
        <w:adjustRightInd w:val="0"/>
        <w:spacing w:after="0" w:line="240" w:lineRule="auto"/>
        <w:rPr>
          <w:rFonts w:cs="SymbolMT"/>
          <w:color w:val="000000"/>
        </w:rPr>
      </w:pPr>
    </w:p>
    <w:p w:rsidR="0070069C" w:rsidRDefault="0070069C" w:rsidP="00E748BB">
      <w:pPr>
        <w:autoSpaceDE w:val="0"/>
        <w:autoSpaceDN w:val="0"/>
        <w:adjustRightInd w:val="0"/>
        <w:spacing w:after="0" w:line="240" w:lineRule="auto"/>
        <w:rPr>
          <w:rFonts w:cs="SymbolMT"/>
          <w:color w:val="000000"/>
        </w:rPr>
      </w:pPr>
    </w:p>
    <w:p w:rsidR="00E748BB" w:rsidRDefault="00E748BB" w:rsidP="00E748BB">
      <w:pPr>
        <w:autoSpaceDE w:val="0"/>
        <w:autoSpaceDN w:val="0"/>
        <w:adjustRightInd w:val="0"/>
        <w:spacing w:after="0" w:line="240" w:lineRule="auto"/>
        <w:rPr>
          <w:rFonts w:cs="SymbolMT"/>
          <w:color w:val="000000"/>
        </w:rPr>
      </w:pPr>
      <w:proofErr w:type="gramStart"/>
      <w:r w:rsidRPr="006F5B62">
        <w:rPr>
          <w:rFonts w:cs="SymbolMT"/>
          <w:color w:val="000000"/>
        </w:rPr>
        <w:t>•</w:t>
      </w:r>
      <w:r>
        <w:rPr>
          <w:rFonts w:cs="SymbolMT"/>
          <w:color w:val="000000"/>
        </w:rPr>
        <w:t xml:space="preserve"> </w:t>
      </w:r>
      <w:proofErr w:type="spellStart"/>
      <w:r>
        <w:rPr>
          <w:rFonts w:cs="SymbolMT"/>
          <w:color w:val="000000"/>
        </w:rPr>
        <w:t>MailChimp</w:t>
      </w:r>
      <w:proofErr w:type="spellEnd"/>
      <w:r>
        <w:rPr>
          <w:rFonts w:cs="SymbolMT"/>
          <w:color w:val="000000"/>
        </w:rPr>
        <w:t xml:space="preserve"> </w:t>
      </w:r>
      <w:proofErr w:type="spellStart"/>
      <w:r>
        <w:rPr>
          <w:rFonts w:cs="SymbolMT"/>
          <w:color w:val="000000"/>
        </w:rPr>
        <w:t>Api</w:t>
      </w:r>
      <w:proofErr w:type="spellEnd"/>
      <w:proofErr w:type="gramEnd"/>
      <w:r>
        <w:rPr>
          <w:rFonts w:cs="SymbolMT"/>
          <w:color w:val="000000"/>
        </w:rPr>
        <w:t>:</w:t>
      </w:r>
    </w:p>
    <w:p w:rsidR="00B31BD0" w:rsidRDefault="00B31BD0" w:rsidP="0070069C">
      <w:pPr>
        <w:autoSpaceDE w:val="0"/>
        <w:autoSpaceDN w:val="0"/>
        <w:adjustRightInd w:val="0"/>
        <w:spacing w:after="0" w:line="240" w:lineRule="auto"/>
        <w:rPr>
          <w:rFonts w:cs="SymbolMT"/>
          <w:color w:val="000000"/>
        </w:rPr>
      </w:pPr>
      <w:r>
        <w:rPr>
          <w:rFonts w:cs="SymbolMT"/>
          <w:color w:val="000000"/>
        </w:rPr>
        <w:tab/>
      </w:r>
      <w:r w:rsidR="0070069C" w:rsidRPr="00C72C4B">
        <w:rPr>
          <w:rFonts w:cs="SymbolMT"/>
          <w:b/>
          <w:bCs/>
          <w:color w:val="000000"/>
        </w:rPr>
        <w:t>Lists</w:t>
      </w:r>
      <w:r w:rsidR="0070069C">
        <w:rPr>
          <w:rFonts w:cs="SymbolMT"/>
          <w:color w:val="000000"/>
        </w:rPr>
        <w:t>:</w:t>
      </w:r>
    </w:p>
    <w:p w:rsidR="00E1002A" w:rsidRDefault="00E1002A" w:rsidP="00E1002A">
      <w:pPr>
        <w:autoSpaceDE w:val="0"/>
        <w:autoSpaceDN w:val="0"/>
        <w:adjustRightInd w:val="0"/>
        <w:spacing w:after="0" w:line="240" w:lineRule="auto"/>
        <w:rPr>
          <w:rFonts w:cs="SymbolMT"/>
          <w:color w:val="000000"/>
        </w:rPr>
      </w:pPr>
      <w:r>
        <w:rPr>
          <w:rFonts w:cs="SymbolMT"/>
          <w:color w:val="000000"/>
        </w:rPr>
        <w:tab/>
      </w:r>
      <w:r>
        <w:rPr>
          <w:rFonts w:cs="SymbolMT"/>
          <w:color w:val="000000"/>
        </w:rPr>
        <w:tab/>
      </w:r>
    </w:p>
    <w:tbl>
      <w:tblPr>
        <w:tblStyle w:val="TableGrid"/>
        <w:tblW w:w="0" w:type="auto"/>
        <w:tblInd w:w="1526" w:type="dxa"/>
        <w:tblLook w:val="04A0" w:firstRow="1" w:lastRow="0" w:firstColumn="1" w:lastColumn="0" w:noHBand="0" w:noVBand="1"/>
      </w:tblPr>
      <w:tblGrid>
        <w:gridCol w:w="2802"/>
        <w:gridCol w:w="3718"/>
      </w:tblGrid>
      <w:tr w:rsidR="00E1002A" w:rsidRPr="00E1002A" w:rsidTr="00803EFC">
        <w:tc>
          <w:tcPr>
            <w:tcW w:w="2802" w:type="dxa"/>
          </w:tcPr>
          <w:p w:rsidR="00E1002A" w:rsidRPr="00E1002A" w:rsidRDefault="00E1002A" w:rsidP="00E1002A">
            <w:pPr>
              <w:autoSpaceDE w:val="0"/>
              <w:autoSpaceDN w:val="0"/>
              <w:adjustRightInd w:val="0"/>
              <w:rPr>
                <w:rFonts w:cs="SymbolMT"/>
                <w:color w:val="000000"/>
              </w:rPr>
            </w:pPr>
            <w:r w:rsidRPr="00E1002A">
              <w:rPr>
                <w:rFonts w:cs="SymbolMT"/>
                <w:color w:val="000000"/>
              </w:rPr>
              <w:t>ID</w:t>
            </w:r>
          </w:p>
        </w:tc>
        <w:tc>
          <w:tcPr>
            <w:tcW w:w="3718" w:type="dxa"/>
          </w:tcPr>
          <w:p w:rsidR="00E1002A" w:rsidRPr="00E1002A" w:rsidRDefault="00E1002A" w:rsidP="00D75A78">
            <w:pPr>
              <w:autoSpaceDE w:val="0"/>
              <w:autoSpaceDN w:val="0"/>
              <w:adjustRightInd w:val="0"/>
              <w:rPr>
                <w:rFonts w:cs="SymbolMT"/>
                <w:color w:val="000000"/>
              </w:rPr>
            </w:pPr>
            <w:r w:rsidRPr="00E1002A">
              <w:rPr>
                <w:rFonts w:cs="SymbolMT"/>
                <w:color w:val="000000"/>
              </w:rPr>
              <w:t>Name</w:t>
            </w:r>
          </w:p>
        </w:tc>
      </w:tr>
      <w:tr w:rsidR="00E1002A" w:rsidTr="00803EFC">
        <w:tc>
          <w:tcPr>
            <w:tcW w:w="2802" w:type="dxa"/>
          </w:tcPr>
          <w:p w:rsidR="00E1002A" w:rsidRPr="00E1002A" w:rsidRDefault="00E1002A" w:rsidP="00D75A78">
            <w:pPr>
              <w:autoSpaceDE w:val="0"/>
              <w:autoSpaceDN w:val="0"/>
              <w:adjustRightInd w:val="0"/>
              <w:rPr>
                <w:rFonts w:cs="SymbolMT"/>
                <w:color w:val="000000"/>
              </w:rPr>
            </w:pPr>
            <w:r w:rsidRPr="00E1002A">
              <w:rPr>
                <w:rFonts w:cs="SymbolMT"/>
                <w:color w:val="000000"/>
              </w:rPr>
              <w:t>0371913807</w:t>
            </w:r>
          </w:p>
        </w:tc>
        <w:tc>
          <w:tcPr>
            <w:tcW w:w="3718" w:type="dxa"/>
          </w:tcPr>
          <w:p w:rsidR="00E1002A" w:rsidRDefault="00E1002A" w:rsidP="00D75A78">
            <w:pPr>
              <w:autoSpaceDE w:val="0"/>
              <w:autoSpaceDN w:val="0"/>
              <w:adjustRightInd w:val="0"/>
              <w:rPr>
                <w:rFonts w:cs="SymbolMT"/>
                <w:color w:val="000000"/>
              </w:rPr>
            </w:pPr>
            <w:proofErr w:type="spellStart"/>
            <w:r w:rsidRPr="00E1002A">
              <w:rPr>
                <w:rFonts w:cs="SymbolMT"/>
                <w:color w:val="000000"/>
              </w:rPr>
              <w:t>Ezbob_Customers</w:t>
            </w:r>
            <w:proofErr w:type="spellEnd"/>
          </w:p>
        </w:tc>
      </w:tr>
    </w:tbl>
    <w:p w:rsidR="00E1002A" w:rsidRDefault="00E1002A" w:rsidP="00E1002A">
      <w:pPr>
        <w:autoSpaceDE w:val="0"/>
        <w:autoSpaceDN w:val="0"/>
        <w:adjustRightInd w:val="0"/>
        <w:spacing w:after="0" w:line="240" w:lineRule="auto"/>
        <w:ind w:left="720" w:firstLine="720"/>
        <w:rPr>
          <w:ins w:id="27" w:author="stasd" w:date="2013-03-03T16:29:00Z"/>
          <w:rFonts w:cs="SymbolMT"/>
          <w:color w:val="000000"/>
        </w:rPr>
      </w:pPr>
    </w:p>
    <w:p w:rsidR="003C1871" w:rsidRDefault="003C1871">
      <w:pPr>
        <w:autoSpaceDE w:val="0"/>
        <w:autoSpaceDN w:val="0"/>
        <w:adjustRightInd w:val="0"/>
        <w:spacing w:after="0" w:line="240" w:lineRule="auto"/>
        <w:rPr>
          <w:ins w:id="28" w:author="stasd" w:date="2013-03-03T16:29:00Z"/>
          <w:rFonts w:cs="SymbolMT"/>
          <w:color w:val="000000"/>
        </w:rPr>
        <w:pPrChange w:id="29" w:author="stasd" w:date="2013-03-03T16:34:00Z">
          <w:pPr>
            <w:autoSpaceDE w:val="0"/>
            <w:autoSpaceDN w:val="0"/>
            <w:adjustRightInd w:val="0"/>
            <w:spacing w:after="0" w:line="240" w:lineRule="auto"/>
            <w:ind w:left="720" w:firstLine="720"/>
          </w:pPr>
        </w:pPrChange>
      </w:pPr>
      <w:ins w:id="30" w:author="stasd" w:date="2013-03-03T16:29:00Z">
        <w:r>
          <w:rPr>
            <w:rFonts w:cs="SymbolMT"/>
            <w:color w:val="000000"/>
          </w:rPr>
          <w:tab/>
        </w:r>
        <w:r w:rsidRPr="003C1871">
          <w:rPr>
            <w:rFonts w:cs="SymbolMT"/>
            <w:b/>
            <w:bCs/>
            <w:color w:val="000000"/>
            <w:rPrChange w:id="31" w:author="stasd" w:date="2013-03-03T16:31:00Z">
              <w:rPr>
                <w:rFonts w:cs="SymbolMT"/>
                <w:color w:val="000000"/>
              </w:rPr>
            </w:rPrChange>
          </w:rPr>
          <w:t>Groups</w:t>
        </w:r>
        <w:r>
          <w:rPr>
            <w:rFonts w:cs="SymbolMT"/>
            <w:color w:val="000000"/>
          </w:rPr>
          <w:t>:</w:t>
        </w:r>
      </w:ins>
      <w:ins w:id="32" w:author="stasd" w:date="2013-03-03T16:30:00Z">
        <w:r>
          <w:rPr>
            <w:rFonts w:cs="SymbolMT"/>
            <w:color w:val="000000"/>
          </w:rPr>
          <w:t xml:space="preserve"> Name: </w:t>
        </w:r>
        <w:proofErr w:type="spellStart"/>
        <w:r w:rsidRPr="003C1871">
          <w:rPr>
            <w:rFonts w:cs="SymbolMT"/>
            <w:color w:val="000000"/>
            <w:rPrChange w:id="33" w:author="stasd" w:date="2013-03-03T16:33:00Z">
              <w:rPr>
                <w:rFonts w:ascii="Consolas" w:hAnsi="Consolas" w:cs="Consolas"/>
                <w:color w:val="A31515"/>
                <w:sz w:val="19"/>
                <w:szCs w:val="19"/>
                <w:highlight w:val="white"/>
              </w:rPr>
            </w:rPrChange>
          </w:rPr>
          <w:t>SignUpProcess</w:t>
        </w:r>
        <w:proofErr w:type="spellEnd"/>
        <w:r w:rsidRPr="003C1871">
          <w:rPr>
            <w:rFonts w:cs="SymbolMT"/>
            <w:color w:val="000000"/>
            <w:rPrChange w:id="34" w:author="stasd" w:date="2013-03-03T16:33:00Z">
              <w:rPr>
                <w:rFonts w:ascii="Consolas" w:hAnsi="Consolas" w:cs="Consolas"/>
                <w:color w:val="A31515"/>
                <w:sz w:val="19"/>
                <w:szCs w:val="19"/>
              </w:rPr>
            </w:rPrChange>
          </w:rPr>
          <w:t xml:space="preserve"> Id: 8209</w:t>
        </w:r>
      </w:ins>
    </w:p>
    <w:p w:rsidR="003C1871" w:rsidRDefault="003C1871" w:rsidP="003C1871">
      <w:pPr>
        <w:autoSpaceDE w:val="0"/>
        <w:autoSpaceDN w:val="0"/>
        <w:adjustRightInd w:val="0"/>
        <w:spacing w:after="0" w:line="240" w:lineRule="auto"/>
        <w:rPr>
          <w:ins w:id="35" w:author="stasd" w:date="2013-03-03T16:29:00Z"/>
          <w:rFonts w:cs="SymbolMT"/>
          <w:color w:val="000000"/>
        </w:rPr>
      </w:pPr>
      <w:ins w:id="36" w:author="stasd" w:date="2013-03-03T16:29:00Z">
        <w:r>
          <w:rPr>
            <w:rFonts w:cs="SymbolMT"/>
            <w:color w:val="000000"/>
          </w:rPr>
          <w:tab/>
        </w:r>
      </w:ins>
    </w:p>
    <w:tbl>
      <w:tblPr>
        <w:tblStyle w:val="TableGrid"/>
        <w:tblW w:w="0" w:type="auto"/>
        <w:tblInd w:w="1526" w:type="dxa"/>
        <w:tblLook w:val="04A0" w:firstRow="1" w:lastRow="0" w:firstColumn="1" w:lastColumn="0" w:noHBand="0" w:noVBand="1"/>
      </w:tblPr>
      <w:tblGrid>
        <w:gridCol w:w="3718"/>
      </w:tblGrid>
      <w:tr w:rsidR="003C1871" w:rsidRPr="00E1002A" w:rsidTr="00961D12">
        <w:trPr>
          <w:ins w:id="37" w:author="stasd" w:date="2013-03-03T16:29:00Z"/>
        </w:trPr>
        <w:tc>
          <w:tcPr>
            <w:tcW w:w="3718" w:type="dxa"/>
          </w:tcPr>
          <w:p w:rsidR="003C1871" w:rsidRPr="00E1002A" w:rsidRDefault="003C1871" w:rsidP="00961D12">
            <w:pPr>
              <w:autoSpaceDE w:val="0"/>
              <w:autoSpaceDN w:val="0"/>
              <w:adjustRightInd w:val="0"/>
              <w:rPr>
                <w:ins w:id="38" w:author="stasd" w:date="2013-03-03T16:29:00Z"/>
                <w:rFonts w:cs="SymbolMT"/>
                <w:color w:val="000000"/>
              </w:rPr>
            </w:pPr>
            <w:ins w:id="39" w:author="stasd" w:date="2013-03-03T16:29:00Z">
              <w:r w:rsidRPr="00E1002A">
                <w:rPr>
                  <w:rFonts w:cs="SymbolMT"/>
                  <w:color w:val="000000"/>
                </w:rPr>
                <w:t>Name</w:t>
              </w:r>
            </w:ins>
          </w:p>
        </w:tc>
      </w:tr>
      <w:tr w:rsidR="003C1871" w:rsidTr="00961D12">
        <w:trPr>
          <w:ins w:id="40" w:author="stasd" w:date="2013-03-03T16:29:00Z"/>
        </w:trPr>
        <w:tc>
          <w:tcPr>
            <w:tcW w:w="3718" w:type="dxa"/>
          </w:tcPr>
          <w:p w:rsidR="003C1871" w:rsidRDefault="003C1871" w:rsidP="00961D12">
            <w:pPr>
              <w:autoSpaceDE w:val="0"/>
              <w:autoSpaceDN w:val="0"/>
              <w:adjustRightInd w:val="0"/>
              <w:rPr>
                <w:ins w:id="41" w:author="stasd" w:date="2013-03-03T16:29:00Z"/>
                <w:rFonts w:cs="SymbolMT"/>
                <w:color w:val="000000"/>
              </w:rPr>
            </w:pPr>
            <w:proofErr w:type="spellStart"/>
            <w:ins w:id="42" w:author="stasd" w:date="2013-03-03T16:30:00Z">
              <w:r>
                <w:rPr>
                  <w:rFonts w:ascii="Consolas" w:hAnsi="Consolas" w:cs="Consolas"/>
                  <w:color w:val="000000"/>
                  <w:sz w:val="19"/>
                  <w:szCs w:val="19"/>
                  <w:highlight w:val="white"/>
                </w:rPr>
                <w:t>OnlyRegisteredEmail</w:t>
              </w:r>
            </w:ins>
            <w:proofErr w:type="spellEnd"/>
          </w:p>
        </w:tc>
      </w:tr>
      <w:tr w:rsidR="003C1871" w:rsidTr="00961D12">
        <w:trPr>
          <w:ins w:id="43" w:author="stasd" w:date="2013-03-03T16:30:00Z"/>
        </w:trPr>
        <w:tc>
          <w:tcPr>
            <w:tcW w:w="3718" w:type="dxa"/>
          </w:tcPr>
          <w:p w:rsidR="003C1871" w:rsidRDefault="003C1871" w:rsidP="00961D12">
            <w:pPr>
              <w:autoSpaceDE w:val="0"/>
              <w:autoSpaceDN w:val="0"/>
              <w:adjustRightInd w:val="0"/>
              <w:rPr>
                <w:ins w:id="44" w:author="stasd" w:date="2013-03-03T16:30:00Z"/>
                <w:rFonts w:ascii="Consolas" w:hAnsi="Consolas" w:cs="Consolas"/>
                <w:color w:val="000000"/>
                <w:sz w:val="19"/>
                <w:szCs w:val="19"/>
                <w:highlight w:val="white"/>
              </w:rPr>
            </w:pPr>
            <w:proofErr w:type="spellStart"/>
            <w:ins w:id="45" w:author="stasd" w:date="2013-03-03T16:30:00Z">
              <w:r>
                <w:rPr>
                  <w:rFonts w:ascii="Consolas" w:hAnsi="Consolas" w:cs="Consolas"/>
                  <w:color w:val="000000"/>
                  <w:sz w:val="19"/>
                  <w:szCs w:val="19"/>
                  <w:highlight w:val="white"/>
                </w:rPr>
                <w:t>OnlyRegisteredStore</w:t>
              </w:r>
              <w:proofErr w:type="spellEnd"/>
            </w:ins>
          </w:p>
        </w:tc>
      </w:tr>
      <w:tr w:rsidR="003C1871" w:rsidTr="00961D12">
        <w:trPr>
          <w:ins w:id="46" w:author="stasd" w:date="2013-03-03T16:30:00Z"/>
        </w:trPr>
        <w:tc>
          <w:tcPr>
            <w:tcW w:w="3718" w:type="dxa"/>
          </w:tcPr>
          <w:p w:rsidR="003C1871" w:rsidRDefault="003C1871" w:rsidP="00961D12">
            <w:pPr>
              <w:autoSpaceDE w:val="0"/>
              <w:autoSpaceDN w:val="0"/>
              <w:adjustRightInd w:val="0"/>
              <w:rPr>
                <w:ins w:id="47" w:author="stasd" w:date="2013-03-03T16:30:00Z"/>
                <w:rFonts w:ascii="Consolas" w:hAnsi="Consolas" w:cs="Consolas"/>
                <w:color w:val="000000"/>
                <w:sz w:val="19"/>
                <w:szCs w:val="19"/>
                <w:highlight w:val="white"/>
              </w:rPr>
            </w:pPr>
            <w:proofErr w:type="spellStart"/>
            <w:ins w:id="48" w:author="stasd" w:date="2013-03-03T16:30:00Z">
              <w:r>
                <w:rPr>
                  <w:rFonts w:ascii="Consolas" w:hAnsi="Consolas" w:cs="Consolas"/>
                  <w:color w:val="000000"/>
                  <w:sz w:val="19"/>
                  <w:szCs w:val="19"/>
                  <w:highlight w:val="white"/>
                </w:rPr>
                <w:t>DidntTakeLoan</w:t>
              </w:r>
              <w:proofErr w:type="spellEnd"/>
            </w:ins>
          </w:p>
        </w:tc>
      </w:tr>
    </w:tbl>
    <w:p w:rsidR="003C1871" w:rsidRDefault="003C1871">
      <w:pPr>
        <w:autoSpaceDE w:val="0"/>
        <w:autoSpaceDN w:val="0"/>
        <w:adjustRightInd w:val="0"/>
        <w:spacing w:after="0" w:line="240" w:lineRule="auto"/>
        <w:rPr>
          <w:rFonts w:cs="SymbolMT"/>
          <w:color w:val="000000"/>
        </w:rPr>
        <w:pPrChange w:id="49" w:author="stasd" w:date="2013-03-03T16:29:00Z">
          <w:pPr>
            <w:autoSpaceDE w:val="0"/>
            <w:autoSpaceDN w:val="0"/>
            <w:adjustRightInd w:val="0"/>
            <w:spacing w:after="0" w:line="240" w:lineRule="auto"/>
            <w:ind w:left="720" w:firstLine="720"/>
          </w:pPr>
        </w:pPrChange>
      </w:pPr>
    </w:p>
    <w:p w:rsidR="00E1002A" w:rsidRDefault="00DB2A3A" w:rsidP="00E748BB">
      <w:pPr>
        <w:autoSpaceDE w:val="0"/>
        <w:autoSpaceDN w:val="0"/>
        <w:adjustRightInd w:val="0"/>
        <w:spacing w:after="0" w:line="240" w:lineRule="auto"/>
        <w:rPr>
          <w:rFonts w:cs="SymbolMT"/>
          <w:color w:val="000000"/>
        </w:rPr>
      </w:pPr>
      <w:r>
        <w:rPr>
          <w:rFonts w:cs="SymbolMT"/>
          <w:color w:val="000000"/>
        </w:rPr>
        <w:tab/>
      </w:r>
      <w:r w:rsidR="00E1002A" w:rsidRPr="00C72C4B">
        <w:rPr>
          <w:rFonts w:cs="SymbolMT"/>
          <w:b/>
          <w:bCs/>
          <w:color w:val="000000"/>
        </w:rPr>
        <w:t>Templates</w:t>
      </w:r>
      <w:r w:rsidR="00E1002A">
        <w:rPr>
          <w:rFonts w:cs="SymbolMT"/>
          <w:color w:val="000000"/>
        </w:rPr>
        <w:t>:</w:t>
      </w:r>
    </w:p>
    <w:p w:rsidR="00E1002A" w:rsidRDefault="00E1002A" w:rsidP="00E1002A">
      <w:pPr>
        <w:autoSpaceDE w:val="0"/>
        <w:autoSpaceDN w:val="0"/>
        <w:adjustRightInd w:val="0"/>
        <w:spacing w:after="0" w:line="240" w:lineRule="auto"/>
        <w:rPr>
          <w:rFonts w:cs="SymbolMT"/>
          <w:color w:val="000000"/>
        </w:rPr>
      </w:pPr>
      <w:r>
        <w:rPr>
          <w:rFonts w:cs="SymbolMT"/>
          <w:color w:val="000000"/>
        </w:rPr>
        <w:tab/>
      </w:r>
      <w:r>
        <w:rPr>
          <w:rFonts w:cs="SymbolMT"/>
          <w:color w:val="000000"/>
        </w:rPr>
        <w:tab/>
      </w:r>
    </w:p>
    <w:tbl>
      <w:tblPr>
        <w:tblStyle w:val="TableGrid"/>
        <w:tblW w:w="6520" w:type="dxa"/>
        <w:tblInd w:w="1526" w:type="dxa"/>
        <w:tblLook w:val="04A0" w:firstRow="1" w:lastRow="0" w:firstColumn="1" w:lastColumn="0" w:noHBand="0" w:noVBand="1"/>
      </w:tblPr>
      <w:tblGrid>
        <w:gridCol w:w="2835"/>
        <w:gridCol w:w="3685"/>
      </w:tblGrid>
      <w:tr w:rsidR="00E1002A" w:rsidRPr="00E1002A" w:rsidTr="00803EFC">
        <w:tc>
          <w:tcPr>
            <w:tcW w:w="2835" w:type="dxa"/>
          </w:tcPr>
          <w:p w:rsidR="00E1002A" w:rsidRPr="00E1002A" w:rsidRDefault="00E1002A" w:rsidP="00D57979">
            <w:pPr>
              <w:autoSpaceDE w:val="0"/>
              <w:autoSpaceDN w:val="0"/>
              <w:adjustRightInd w:val="0"/>
              <w:rPr>
                <w:rFonts w:cs="SymbolMT"/>
                <w:color w:val="000000"/>
              </w:rPr>
            </w:pPr>
            <w:r w:rsidRPr="00E1002A">
              <w:rPr>
                <w:rFonts w:cs="SymbolMT"/>
                <w:color w:val="000000"/>
              </w:rPr>
              <w:t>ID</w:t>
            </w:r>
          </w:p>
        </w:tc>
        <w:tc>
          <w:tcPr>
            <w:tcW w:w="3685" w:type="dxa"/>
          </w:tcPr>
          <w:p w:rsidR="00E1002A" w:rsidRPr="00E1002A" w:rsidRDefault="00E1002A" w:rsidP="00D57979">
            <w:pPr>
              <w:autoSpaceDE w:val="0"/>
              <w:autoSpaceDN w:val="0"/>
              <w:adjustRightInd w:val="0"/>
              <w:rPr>
                <w:rFonts w:cs="SymbolMT"/>
                <w:color w:val="000000"/>
              </w:rPr>
            </w:pPr>
            <w:r w:rsidRPr="00E1002A">
              <w:rPr>
                <w:rFonts w:cs="SymbolMT"/>
                <w:color w:val="000000"/>
              </w:rPr>
              <w:t>Name</w:t>
            </w:r>
          </w:p>
        </w:tc>
      </w:tr>
      <w:tr w:rsidR="00E1002A" w:rsidRPr="00E1002A" w:rsidTr="00803EFC">
        <w:tc>
          <w:tcPr>
            <w:tcW w:w="2835" w:type="dxa"/>
          </w:tcPr>
          <w:p w:rsidR="00E1002A" w:rsidRPr="00803EFC" w:rsidRDefault="00803EFC" w:rsidP="00D57979">
            <w:pPr>
              <w:autoSpaceDE w:val="0"/>
              <w:autoSpaceDN w:val="0"/>
              <w:adjustRightInd w:val="0"/>
              <w:rPr>
                <w:rFonts w:cs="SymbolMT"/>
                <w:color w:val="000000"/>
              </w:rPr>
            </w:pPr>
            <w:r w:rsidRPr="00803EFC">
              <w:rPr>
                <w:rFonts w:cs="SymbolMT"/>
                <w:color w:val="000000"/>
              </w:rPr>
              <w:t>39861</w:t>
            </w:r>
          </w:p>
        </w:tc>
        <w:tc>
          <w:tcPr>
            <w:tcW w:w="3685" w:type="dxa"/>
          </w:tcPr>
          <w:p w:rsidR="00E1002A" w:rsidRPr="00803EFC" w:rsidRDefault="00E1002A" w:rsidP="00D57979">
            <w:pPr>
              <w:autoSpaceDE w:val="0"/>
              <w:autoSpaceDN w:val="0"/>
              <w:adjustRightInd w:val="0"/>
              <w:rPr>
                <w:rFonts w:cs="SymbolMT"/>
                <w:color w:val="000000"/>
              </w:rPr>
            </w:pPr>
            <w:r w:rsidRPr="00803EFC">
              <w:rPr>
                <w:rFonts w:cs="SymbolMT"/>
                <w:color w:val="000000"/>
              </w:rPr>
              <w:t xml:space="preserve"> EZBOB </w:t>
            </w:r>
            <w:proofErr w:type="spellStart"/>
            <w:r w:rsidRPr="00803EFC">
              <w:rPr>
                <w:rFonts w:cs="SymbolMT"/>
                <w:color w:val="000000"/>
              </w:rPr>
              <w:t>Didnt</w:t>
            </w:r>
            <w:proofErr w:type="spellEnd"/>
            <w:r w:rsidRPr="00803EFC">
              <w:rPr>
                <w:rFonts w:cs="SymbolMT"/>
                <w:color w:val="000000"/>
              </w:rPr>
              <w:t xml:space="preserve"> Take Offer</w:t>
            </w:r>
            <w:r w:rsidR="00803EFC" w:rsidRPr="00803EFC">
              <w:rPr>
                <w:rFonts w:cs="SymbolMT"/>
                <w:color w:val="000000"/>
              </w:rPr>
              <w:t xml:space="preserve"> Day After</w:t>
            </w:r>
          </w:p>
        </w:tc>
      </w:tr>
      <w:tr w:rsidR="00E1002A" w:rsidRPr="00E1002A" w:rsidTr="00803EFC">
        <w:tc>
          <w:tcPr>
            <w:tcW w:w="2835" w:type="dxa"/>
          </w:tcPr>
          <w:p w:rsidR="00E1002A" w:rsidRPr="00803EFC" w:rsidRDefault="00803EFC" w:rsidP="00D57979">
            <w:pPr>
              <w:autoSpaceDE w:val="0"/>
              <w:autoSpaceDN w:val="0"/>
              <w:adjustRightInd w:val="0"/>
              <w:rPr>
                <w:rFonts w:cs="SymbolMT"/>
                <w:color w:val="000000"/>
              </w:rPr>
            </w:pPr>
            <w:r w:rsidRPr="00803EFC">
              <w:rPr>
                <w:rFonts w:cs="SymbolMT"/>
                <w:color w:val="000000"/>
              </w:rPr>
              <w:t>39861</w:t>
            </w:r>
          </w:p>
        </w:tc>
        <w:tc>
          <w:tcPr>
            <w:tcW w:w="3685" w:type="dxa"/>
          </w:tcPr>
          <w:p w:rsidR="00E1002A" w:rsidRPr="00803EFC" w:rsidRDefault="00E1002A" w:rsidP="00D57979">
            <w:pPr>
              <w:autoSpaceDE w:val="0"/>
              <w:autoSpaceDN w:val="0"/>
              <w:adjustRightInd w:val="0"/>
              <w:rPr>
                <w:rFonts w:cs="SymbolMT"/>
                <w:color w:val="000000"/>
              </w:rPr>
            </w:pPr>
            <w:r w:rsidRPr="00803EFC">
              <w:rPr>
                <w:rFonts w:cs="SymbolMT"/>
                <w:color w:val="000000"/>
              </w:rPr>
              <w:t xml:space="preserve"> </w:t>
            </w:r>
            <w:r w:rsidR="00803EFC" w:rsidRPr="00803EFC">
              <w:rPr>
                <w:rFonts w:cs="SymbolMT"/>
                <w:color w:val="000000"/>
              </w:rPr>
              <w:t xml:space="preserve">EZBOB </w:t>
            </w:r>
            <w:proofErr w:type="spellStart"/>
            <w:r w:rsidR="00803EFC" w:rsidRPr="00803EFC">
              <w:rPr>
                <w:rFonts w:cs="SymbolMT"/>
                <w:color w:val="000000"/>
              </w:rPr>
              <w:t>Didnt</w:t>
            </w:r>
            <w:proofErr w:type="spellEnd"/>
            <w:r w:rsidR="00803EFC" w:rsidRPr="00803EFC">
              <w:rPr>
                <w:rFonts w:cs="SymbolMT"/>
                <w:color w:val="000000"/>
              </w:rPr>
              <w:t xml:space="preserve"> Take Offer Three Days</w:t>
            </w:r>
          </w:p>
        </w:tc>
      </w:tr>
      <w:tr w:rsidR="00E1002A" w:rsidRPr="00E1002A" w:rsidTr="00803EFC">
        <w:tc>
          <w:tcPr>
            <w:tcW w:w="2835" w:type="dxa"/>
          </w:tcPr>
          <w:p w:rsidR="00E1002A" w:rsidRPr="00803EFC" w:rsidRDefault="00803EFC" w:rsidP="00D57979">
            <w:pPr>
              <w:autoSpaceDE w:val="0"/>
              <w:autoSpaceDN w:val="0"/>
              <w:adjustRightInd w:val="0"/>
              <w:rPr>
                <w:rFonts w:cs="SymbolMT"/>
                <w:color w:val="000000"/>
              </w:rPr>
            </w:pPr>
            <w:r w:rsidRPr="00803EFC">
              <w:rPr>
                <w:rFonts w:cs="SymbolMT"/>
                <w:color w:val="000000"/>
              </w:rPr>
              <w:t>39861</w:t>
            </w:r>
          </w:p>
        </w:tc>
        <w:tc>
          <w:tcPr>
            <w:tcW w:w="3685" w:type="dxa"/>
          </w:tcPr>
          <w:p w:rsidR="00E1002A" w:rsidRPr="00803EFC" w:rsidRDefault="00E1002A" w:rsidP="00D57979">
            <w:pPr>
              <w:autoSpaceDE w:val="0"/>
              <w:autoSpaceDN w:val="0"/>
              <w:adjustRightInd w:val="0"/>
              <w:rPr>
                <w:rFonts w:cs="SymbolMT"/>
                <w:color w:val="000000"/>
              </w:rPr>
            </w:pPr>
            <w:r w:rsidRPr="00803EFC">
              <w:rPr>
                <w:rFonts w:cs="SymbolMT"/>
                <w:color w:val="000000"/>
              </w:rPr>
              <w:t xml:space="preserve"> </w:t>
            </w:r>
            <w:r w:rsidR="00803EFC" w:rsidRPr="00803EFC">
              <w:rPr>
                <w:rFonts w:cs="SymbolMT"/>
                <w:color w:val="000000"/>
              </w:rPr>
              <w:t xml:space="preserve">EZBOB </w:t>
            </w:r>
            <w:proofErr w:type="spellStart"/>
            <w:r w:rsidR="00803EFC" w:rsidRPr="00803EFC">
              <w:rPr>
                <w:rFonts w:cs="SymbolMT"/>
                <w:color w:val="000000"/>
              </w:rPr>
              <w:t>Didnt</w:t>
            </w:r>
            <w:proofErr w:type="spellEnd"/>
            <w:r w:rsidR="00803EFC" w:rsidRPr="00803EFC">
              <w:rPr>
                <w:rFonts w:cs="SymbolMT"/>
                <w:color w:val="000000"/>
              </w:rPr>
              <w:t xml:space="preserve"> Take Offer Week</w:t>
            </w:r>
          </w:p>
        </w:tc>
      </w:tr>
      <w:tr w:rsidR="00803EFC" w:rsidRPr="00E1002A" w:rsidTr="00803EFC">
        <w:tc>
          <w:tcPr>
            <w:tcW w:w="2835" w:type="dxa"/>
          </w:tcPr>
          <w:p w:rsidR="00803EFC" w:rsidRPr="00803EFC" w:rsidRDefault="00803EFC" w:rsidP="00D57979">
            <w:pPr>
              <w:autoSpaceDE w:val="0"/>
              <w:autoSpaceDN w:val="0"/>
              <w:adjustRightInd w:val="0"/>
              <w:rPr>
                <w:rFonts w:cs="SymbolMT"/>
                <w:color w:val="000000"/>
              </w:rPr>
            </w:pPr>
            <w:r w:rsidRPr="00803EFC">
              <w:rPr>
                <w:rFonts w:cs="SymbolMT"/>
                <w:color w:val="000000"/>
              </w:rPr>
              <w:t>44149</w:t>
            </w:r>
          </w:p>
        </w:tc>
        <w:tc>
          <w:tcPr>
            <w:tcW w:w="3685" w:type="dxa"/>
          </w:tcPr>
          <w:p w:rsidR="00803EFC" w:rsidRPr="00803EFC" w:rsidRDefault="00803EFC" w:rsidP="00E550C3">
            <w:pPr>
              <w:autoSpaceDE w:val="0"/>
              <w:autoSpaceDN w:val="0"/>
              <w:adjustRightInd w:val="0"/>
              <w:rPr>
                <w:rFonts w:cs="SymbolMT"/>
                <w:color w:val="000000"/>
              </w:rPr>
            </w:pPr>
            <w:r w:rsidRPr="00803EFC">
              <w:rPr>
                <w:rFonts w:cs="SymbolMT"/>
                <w:color w:val="000000"/>
              </w:rPr>
              <w:t xml:space="preserve"> EZBOB Email </w:t>
            </w:r>
            <w:proofErr w:type="spellStart"/>
            <w:r w:rsidRPr="00803EFC">
              <w:rPr>
                <w:rFonts w:cs="SymbolMT"/>
                <w:color w:val="000000"/>
              </w:rPr>
              <w:t>Regitered</w:t>
            </w:r>
            <w:proofErr w:type="spellEnd"/>
            <w:r w:rsidRPr="00803EFC">
              <w:rPr>
                <w:rFonts w:cs="SymbolMT"/>
                <w:color w:val="000000"/>
              </w:rPr>
              <w:t xml:space="preserve"> Day After</w:t>
            </w:r>
          </w:p>
        </w:tc>
      </w:tr>
      <w:tr w:rsidR="00803EFC" w:rsidRPr="00E1002A" w:rsidTr="00803EFC">
        <w:tc>
          <w:tcPr>
            <w:tcW w:w="2835" w:type="dxa"/>
          </w:tcPr>
          <w:p w:rsidR="00803EFC" w:rsidRPr="00803EFC" w:rsidRDefault="00803EFC" w:rsidP="00D57979">
            <w:pPr>
              <w:autoSpaceDE w:val="0"/>
              <w:autoSpaceDN w:val="0"/>
              <w:adjustRightInd w:val="0"/>
              <w:rPr>
                <w:rFonts w:cs="SymbolMT"/>
                <w:color w:val="000000"/>
              </w:rPr>
            </w:pPr>
            <w:r w:rsidRPr="00803EFC">
              <w:rPr>
                <w:rFonts w:cs="SymbolMT"/>
                <w:color w:val="000000"/>
              </w:rPr>
              <w:t>39813</w:t>
            </w:r>
          </w:p>
        </w:tc>
        <w:tc>
          <w:tcPr>
            <w:tcW w:w="3685" w:type="dxa"/>
          </w:tcPr>
          <w:p w:rsidR="00803EFC" w:rsidRPr="00803EFC" w:rsidRDefault="00803EFC" w:rsidP="00E550C3">
            <w:pPr>
              <w:autoSpaceDE w:val="0"/>
              <w:autoSpaceDN w:val="0"/>
              <w:adjustRightInd w:val="0"/>
              <w:rPr>
                <w:rFonts w:cs="SymbolMT"/>
                <w:color w:val="000000"/>
              </w:rPr>
            </w:pPr>
            <w:r w:rsidRPr="00803EFC">
              <w:rPr>
                <w:rFonts w:cs="SymbolMT"/>
                <w:color w:val="000000"/>
              </w:rPr>
              <w:t xml:space="preserve"> EZBOB Email </w:t>
            </w:r>
            <w:proofErr w:type="spellStart"/>
            <w:r w:rsidRPr="00803EFC">
              <w:rPr>
                <w:rFonts w:cs="SymbolMT"/>
                <w:color w:val="000000"/>
              </w:rPr>
              <w:t>Regitered</w:t>
            </w:r>
            <w:proofErr w:type="spellEnd"/>
            <w:r w:rsidRPr="00803EFC">
              <w:rPr>
                <w:rFonts w:cs="SymbolMT"/>
                <w:color w:val="000000"/>
              </w:rPr>
              <w:t xml:space="preserve"> Three Days</w:t>
            </w:r>
          </w:p>
        </w:tc>
      </w:tr>
      <w:tr w:rsidR="00803EFC" w:rsidRPr="00E1002A" w:rsidTr="00803EFC">
        <w:tc>
          <w:tcPr>
            <w:tcW w:w="2835" w:type="dxa"/>
          </w:tcPr>
          <w:p w:rsidR="00803EFC" w:rsidRPr="00E1002A" w:rsidRDefault="00803EFC" w:rsidP="00D57979">
            <w:pPr>
              <w:autoSpaceDE w:val="0"/>
              <w:autoSpaceDN w:val="0"/>
              <w:adjustRightInd w:val="0"/>
              <w:rPr>
                <w:rFonts w:cs="SymbolMT"/>
                <w:color w:val="000000"/>
              </w:rPr>
            </w:pPr>
            <w:r w:rsidRPr="00803EFC">
              <w:rPr>
                <w:rFonts w:cs="SymbolMT"/>
                <w:color w:val="000000"/>
              </w:rPr>
              <w:t>44165</w:t>
            </w:r>
          </w:p>
        </w:tc>
        <w:tc>
          <w:tcPr>
            <w:tcW w:w="3685" w:type="dxa"/>
          </w:tcPr>
          <w:p w:rsidR="00803EFC" w:rsidRPr="00E1002A" w:rsidRDefault="00803EFC" w:rsidP="00E550C3">
            <w:pPr>
              <w:autoSpaceDE w:val="0"/>
              <w:autoSpaceDN w:val="0"/>
              <w:adjustRightInd w:val="0"/>
              <w:rPr>
                <w:rFonts w:cs="SymbolMT"/>
                <w:color w:val="000000"/>
              </w:rPr>
            </w:pPr>
            <w:r w:rsidRPr="00E1002A">
              <w:rPr>
                <w:rFonts w:cs="SymbolMT"/>
                <w:color w:val="000000"/>
              </w:rPr>
              <w:t xml:space="preserve"> EZBOB Email </w:t>
            </w:r>
            <w:proofErr w:type="spellStart"/>
            <w:r w:rsidRPr="00E1002A">
              <w:rPr>
                <w:rFonts w:cs="SymbolMT"/>
                <w:color w:val="000000"/>
              </w:rPr>
              <w:t>Regitered</w:t>
            </w:r>
            <w:proofErr w:type="spellEnd"/>
            <w:r>
              <w:rPr>
                <w:rFonts w:cs="SymbolMT"/>
                <w:color w:val="000000"/>
              </w:rPr>
              <w:t xml:space="preserve"> Week</w:t>
            </w:r>
          </w:p>
        </w:tc>
      </w:tr>
      <w:tr w:rsidR="00803EFC" w:rsidRPr="00E1002A" w:rsidTr="00803EFC">
        <w:tc>
          <w:tcPr>
            <w:tcW w:w="2835" w:type="dxa"/>
          </w:tcPr>
          <w:p w:rsidR="00803EFC" w:rsidRPr="00E1002A" w:rsidRDefault="00803EFC" w:rsidP="00D57979">
            <w:pPr>
              <w:autoSpaceDE w:val="0"/>
              <w:autoSpaceDN w:val="0"/>
              <w:adjustRightInd w:val="0"/>
              <w:rPr>
                <w:rFonts w:cs="SymbolMT"/>
                <w:color w:val="000000"/>
              </w:rPr>
            </w:pPr>
            <w:r w:rsidRPr="00803EFC">
              <w:rPr>
                <w:rFonts w:cs="SymbolMT"/>
                <w:color w:val="000000"/>
              </w:rPr>
              <w:t>39833</w:t>
            </w:r>
          </w:p>
        </w:tc>
        <w:tc>
          <w:tcPr>
            <w:tcW w:w="3685" w:type="dxa"/>
          </w:tcPr>
          <w:p w:rsidR="00803EFC" w:rsidRPr="00E1002A" w:rsidRDefault="00803EFC" w:rsidP="00D57979">
            <w:pPr>
              <w:autoSpaceDE w:val="0"/>
              <w:autoSpaceDN w:val="0"/>
              <w:adjustRightInd w:val="0"/>
              <w:rPr>
                <w:rFonts w:cs="SymbolMT"/>
                <w:color w:val="000000"/>
              </w:rPr>
            </w:pPr>
            <w:r>
              <w:rPr>
                <w:rFonts w:cs="SymbolMT"/>
                <w:color w:val="000000"/>
              </w:rPr>
              <w:t xml:space="preserve"> </w:t>
            </w:r>
            <w:r w:rsidRPr="00E1002A">
              <w:rPr>
                <w:rFonts w:cs="SymbolMT"/>
                <w:color w:val="000000"/>
              </w:rPr>
              <w:t xml:space="preserve">EZBOB </w:t>
            </w:r>
            <w:proofErr w:type="spellStart"/>
            <w:r w:rsidRPr="00E1002A">
              <w:rPr>
                <w:rFonts w:cs="SymbolMT"/>
                <w:color w:val="000000"/>
              </w:rPr>
              <w:t>Regitered</w:t>
            </w:r>
            <w:proofErr w:type="spellEnd"/>
            <w:r w:rsidRPr="00E1002A">
              <w:rPr>
                <w:rFonts w:cs="SymbolMT"/>
                <w:color w:val="000000"/>
              </w:rPr>
              <w:t xml:space="preserve"> Store</w:t>
            </w:r>
            <w:r>
              <w:rPr>
                <w:rFonts w:cs="SymbolMT"/>
                <w:color w:val="000000"/>
              </w:rPr>
              <w:t xml:space="preserve"> Day After</w:t>
            </w:r>
          </w:p>
        </w:tc>
      </w:tr>
      <w:tr w:rsidR="00803EFC" w:rsidRPr="00E1002A" w:rsidTr="00803EFC">
        <w:tc>
          <w:tcPr>
            <w:tcW w:w="2835" w:type="dxa"/>
          </w:tcPr>
          <w:p w:rsidR="00803EFC" w:rsidRPr="00E1002A" w:rsidRDefault="00803EFC" w:rsidP="00D57979">
            <w:pPr>
              <w:autoSpaceDE w:val="0"/>
              <w:autoSpaceDN w:val="0"/>
              <w:adjustRightInd w:val="0"/>
              <w:rPr>
                <w:rFonts w:cs="SymbolMT"/>
                <w:color w:val="000000"/>
              </w:rPr>
            </w:pPr>
            <w:r w:rsidRPr="00803EFC">
              <w:rPr>
                <w:rFonts w:cs="SymbolMT"/>
                <w:color w:val="000000"/>
              </w:rPr>
              <w:t>44237</w:t>
            </w:r>
          </w:p>
        </w:tc>
        <w:tc>
          <w:tcPr>
            <w:tcW w:w="3685" w:type="dxa"/>
          </w:tcPr>
          <w:p w:rsidR="00803EFC" w:rsidRPr="00E1002A" w:rsidRDefault="00803EFC" w:rsidP="00D57979">
            <w:pPr>
              <w:autoSpaceDE w:val="0"/>
              <w:autoSpaceDN w:val="0"/>
              <w:adjustRightInd w:val="0"/>
              <w:rPr>
                <w:rFonts w:cs="SymbolMT"/>
                <w:color w:val="000000"/>
              </w:rPr>
            </w:pPr>
            <w:r>
              <w:rPr>
                <w:rFonts w:cs="SymbolMT"/>
                <w:color w:val="000000"/>
              </w:rPr>
              <w:t xml:space="preserve"> </w:t>
            </w:r>
            <w:r w:rsidRPr="00E1002A">
              <w:rPr>
                <w:rFonts w:cs="SymbolMT"/>
                <w:color w:val="000000"/>
              </w:rPr>
              <w:t xml:space="preserve">EZBOB </w:t>
            </w:r>
            <w:proofErr w:type="spellStart"/>
            <w:r w:rsidRPr="00E1002A">
              <w:rPr>
                <w:rFonts w:cs="SymbolMT"/>
                <w:color w:val="000000"/>
              </w:rPr>
              <w:t>Regitered</w:t>
            </w:r>
            <w:proofErr w:type="spellEnd"/>
            <w:r w:rsidRPr="00E1002A">
              <w:rPr>
                <w:rFonts w:cs="SymbolMT"/>
                <w:color w:val="000000"/>
              </w:rPr>
              <w:t xml:space="preserve"> Store</w:t>
            </w:r>
            <w:r>
              <w:rPr>
                <w:rFonts w:cs="SymbolMT"/>
                <w:color w:val="000000"/>
              </w:rPr>
              <w:t xml:space="preserve"> Three Days</w:t>
            </w:r>
          </w:p>
        </w:tc>
      </w:tr>
      <w:tr w:rsidR="00803EFC" w:rsidRPr="00E1002A" w:rsidTr="00803EFC">
        <w:tc>
          <w:tcPr>
            <w:tcW w:w="2835" w:type="dxa"/>
          </w:tcPr>
          <w:p w:rsidR="00803EFC" w:rsidRPr="00E1002A" w:rsidRDefault="00803EFC" w:rsidP="00D57979">
            <w:pPr>
              <w:autoSpaceDE w:val="0"/>
              <w:autoSpaceDN w:val="0"/>
              <w:adjustRightInd w:val="0"/>
              <w:rPr>
                <w:rFonts w:cs="SymbolMT"/>
                <w:color w:val="000000"/>
              </w:rPr>
            </w:pPr>
            <w:r w:rsidRPr="00803EFC">
              <w:rPr>
                <w:rFonts w:cs="SymbolMT"/>
                <w:color w:val="000000"/>
              </w:rPr>
              <w:t>44245</w:t>
            </w:r>
          </w:p>
        </w:tc>
        <w:tc>
          <w:tcPr>
            <w:tcW w:w="3685" w:type="dxa"/>
          </w:tcPr>
          <w:p w:rsidR="00803EFC" w:rsidRPr="00E1002A" w:rsidRDefault="00803EFC" w:rsidP="00D57979">
            <w:pPr>
              <w:autoSpaceDE w:val="0"/>
              <w:autoSpaceDN w:val="0"/>
              <w:adjustRightInd w:val="0"/>
              <w:rPr>
                <w:rFonts w:cs="SymbolMT"/>
                <w:color w:val="000000"/>
              </w:rPr>
            </w:pPr>
            <w:r>
              <w:rPr>
                <w:rFonts w:cs="SymbolMT"/>
                <w:color w:val="000000"/>
              </w:rPr>
              <w:t xml:space="preserve"> </w:t>
            </w:r>
            <w:r w:rsidRPr="00E1002A">
              <w:rPr>
                <w:rFonts w:cs="SymbolMT"/>
                <w:color w:val="000000"/>
              </w:rPr>
              <w:t xml:space="preserve">EZBOB </w:t>
            </w:r>
            <w:proofErr w:type="spellStart"/>
            <w:r w:rsidRPr="00E1002A">
              <w:rPr>
                <w:rFonts w:cs="SymbolMT"/>
                <w:color w:val="000000"/>
              </w:rPr>
              <w:t>Regitered</w:t>
            </w:r>
            <w:proofErr w:type="spellEnd"/>
            <w:r w:rsidRPr="00E1002A">
              <w:rPr>
                <w:rFonts w:cs="SymbolMT"/>
                <w:color w:val="000000"/>
              </w:rPr>
              <w:t xml:space="preserve"> Store</w:t>
            </w:r>
            <w:r>
              <w:rPr>
                <w:rFonts w:cs="SymbolMT"/>
                <w:color w:val="000000"/>
              </w:rPr>
              <w:t xml:space="preserve"> Week</w:t>
            </w:r>
          </w:p>
        </w:tc>
      </w:tr>
    </w:tbl>
    <w:p w:rsidR="00803EFC" w:rsidRDefault="00803EFC" w:rsidP="00E1002A">
      <w:pPr>
        <w:autoSpaceDE w:val="0"/>
        <w:autoSpaceDN w:val="0"/>
        <w:adjustRightInd w:val="0"/>
        <w:spacing w:after="0" w:line="240" w:lineRule="auto"/>
        <w:ind w:firstLine="720"/>
        <w:rPr>
          <w:rFonts w:cs="SymbolMT"/>
          <w:b/>
          <w:bCs/>
          <w:color w:val="000000"/>
        </w:rPr>
      </w:pPr>
    </w:p>
    <w:p w:rsidR="00447E77" w:rsidRDefault="00447E77" w:rsidP="00E1002A">
      <w:pPr>
        <w:autoSpaceDE w:val="0"/>
        <w:autoSpaceDN w:val="0"/>
        <w:adjustRightInd w:val="0"/>
        <w:spacing w:after="0" w:line="240" w:lineRule="auto"/>
        <w:ind w:firstLine="720"/>
        <w:rPr>
          <w:rFonts w:cs="SymbolMT"/>
          <w:color w:val="000000"/>
        </w:rPr>
      </w:pPr>
      <w:r>
        <w:rPr>
          <w:rFonts w:cs="SymbolMT"/>
          <w:b/>
          <w:bCs/>
          <w:color w:val="000000"/>
        </w:rPr>
        <w:t>Subjects</w:t>
      </w:r>
      <w:r>
        <w:rPr>
          <w:rFonts w:cs="SymbolMT"/>
          <w:color w:val="000000"/>
        </w:rPr>
        <w:t>:</w:t>
      </w:r>
    </w:p>
    <w:tbl>
      <w:tblPr>
        <w:tblStyle w:val="TableGrid"/>
        <w:tblW w:w="8363" w:type="dxa"/>
        <w:tblInd w:w="1526" w:type="dxa"/>
        <w:tblLook w:val="04A0" w:firstRow="1" w:lastRow="0" w:firstColumn="1" w:lastColumn="0" w:noHBand="0" w:noVBand="1"/>
      </w:tblPr>
      <w:tblGrid>
        <w:gridCol w:w="2693"/>
        <w:gridCol w:w="5670"/>
      </w:tblGrid>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Promo</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Subject</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Registered Email Only - 1 Day</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Fund your business with EZBOB</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Registered Email Only - 3 Days</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You are less than 10 minutes away from cash</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Registered Email Only - 7 Days</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Get your business financed today</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lastRenderedPageBreak/>
              <w:t>Registered Store Only - 1 Day</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EZBOB has a £*|LOANOFFER|* loan to offer you</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Registered Store Only - 3 Days</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You're pre-qualified for approximately £*|LOANOFFER|*</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Registered Store Only - 7 Days</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Your business is eligible for a £*|LOANOFFER|* loan</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Didn’t Take Loan - 1 Day</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You were recently approved for a £*|LOANOFFER|* loan!</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Didn’t Take Loan - 3 Days</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EZBOB has £*|LOANOFFER|* available for you today</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Didn’t Take Loan - 7 Days</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EZBOB helps your business to grow with a £*|LOANOFFER|* loan</w:t>
            </w:r>
          </w:p>
        </w:tc>
      </w:tr>
    </w:tbl>
    <w:p w:rsidR="00DB2A3A" w:rsidRDefault="00DB2A3A" w:rsidP="00E1002A">
      <w:pPr>
        <w:autoSpaceDE w:val="0"/>
        <w:autoSpaceDN w:val="0"/>
        <w:adjustRightInd w:val="0"/>
        <w:spacing w:after="0" w:line="240" w:lineRule="auto"/>
        <w:ind w:firstLine="720"/>
        <w:rPr>
          <w:rFonts w:cs="SymbolMT"/>
          <w:color w:val="000000"/>
        </w:rPr>
      </w:pPr>
      <w:r w:rsidRPr="00C72C4B">
        <w:rPr>
          <w:rFonts w:cs="SymbolMT"/>
          <w:b/>
          <w:bCs/>
          <w:color w:val="000000"/>
        </w:rPr>
        <w:t>Campaigns</w:t>
      </w:r>
      <w:r>
        <w:rPr>
          <w:rFonts w:cs="SymbolMT"/>
          <w:color w:val="000000"/>
        </w:rPr>
        <w:t>:</w:t>
      </w:r>
    </w:p>
    <w:p w:rsidR="00E1002A" w:rsidRDefault="00E1002A" w:rsidP="00E1002A">
      <w:pPr>
        <w:autoSpaceDE w:val="0"/>
        <w:autoSpaceDN w:val="0"/>
        <w:adjustRightInd w:val="0"/>
        <w:spacing w:after="0" w:line="240" w:lineRule="auto"/>
        <w:ind w:left="1440"/>
        <w:rPr>
          <w:rFonts w:cs="SymbolMT"/>
          <w:color w:val="000000"/>
        </w:rPr>
      </w:pPr>
      <w:r>
        <w:rPr>
          <w:rFonts w:cs="SymbolMT"/>
          <w:color w:val="000000"/>
        </w:rPr>
        <w:t>Each day creating 3 new campaigns for 3 templates using the following Parameters:</w:t>
      </w:r>
    </w:p>
    <w:p w:rsidR="00E1002A" w:rsidRDefault="00803EFC" w:rsidP="00803EFC">
      <w:pPr>
        <w:autoSpaceDE w:val="0"/>
        <w:autoSpaceDN w:val="0"/>
        <w:adjustRightInd w:val="0"/>
        <w:spacing w:after="0" w:line="240" w:lineRule="auto"/>
        <w:ind w:left="1440"/>
        <w:rPr>
          <w:rFonts w:ascii="Consolas" w:hAnsi="Consolas" w:cs="Consolas"/>
          <w:color w:val="A31515"/>
          <w:sz w:val="19"/>
          <w:szCs w:val="19"/>
          <w:highlight w:val="white"/>
        </w:rPr>
      </w:pPr>
      <w:proofErr w:type="spellStart"/>
      <w:r w:rsidRPr="00447E77">
        <w:rPr>
          <w:rFonts w:ascii="Consolas" w:hAnsi="Consolas" w:cs="Consolas"/>
          <w:b/>
          <w:bCs/>
          <w:color w:val="000000"/>
          <w:sz w:val="19"/>
          <w:szCs w:val="19"/>
          <w:highlight w:val="white"/>
        </w:rPr>
        <w:t>f</w:t>
      </w:r>
      <w:r w:rsidR="00E1002A" w:rsidRPr="00447E77">
        <w:rPr>
          <w:rFonts w:ascii="Consolas" w:hAnsi="Consolas" w:cs="Consolas"/>
          <w:b/>
          <w:bCs/>
          <w:color w:val="000000"/>
          <w:sz w:val="19"/>
          <w:szCs w:val="19"/>
          <w:highlight w:val="white"/>
        </w:rPr>
        <w:t>rom_email</w:t>
      </w:r>
      <w:proofErr w:type="spellEnd"/>
      <w:r w:rsidR="00E1002A" w:rsidRPr="00E1002A">
        <w:rPr>
          <w:rFonts w:ascii="Consolas" w:hAnsi="Consolas" w:cs="Consolas"/>
          <w:sz w:val="19"/>
          <w:szCs w:val="19"/>
          <w:highlight w:val="white"/>
        </w:rPr>
        <w:t xml:space="preserve">: </w:t>
      </w:r>
      <w:r>
        <w:rPr>
          <w:rFonts w:ascii="Consolas" w:hAnsi="Consolas" w:cs="Consolas"/>
          <w:color w:val="A31515"/>
          <w:sz w:val="19"/>
          <w:szCs w:val="19"/>
          <w:highlight w:val="white"/>
        </w:rPr>
        <w:t>customercare@ezbob.com</w:t>
      </w:r>
    </w:p>
    <w:p w:rsidR="00E1002A" w:rsidRDefault="00E1002A" w:rsidP="00803EFC">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sidRPr="00447E77">
        <w:rPr>
          <w:rFonts w:ascii="Consolas" w:hAnsi="Consolas" w:cs="Consolas"/>
          <w:b/>
          <w:bCs/>
          <w:color w:val="000000"/>
          <w:sz w:val="19"/>
          <w:szCs w:val="19"/>
          <w:highlight w:val="white"/>
        </w:rPr>
        <w:t>from_name</w:t>
      </w:r>
      <w:proofErr w:type="spellEnd"/>
      <w:r>
        <w:rPr>
          <w:rFonts w:ascii="Consolas" w:hAnsi="Consolas" w:cs="Consolas"/>
          <w:color w:val="000000"/>
          <w:sz w:val="19"/>
          <w:szCs w:val="19"/>
          <w:highlight w:val="white"/>
        </w:rPr>
        <w:t xml:space="preserve">: </w:t>
      </w:r>
      <w:r w:rsidR="00803EFC">
        <w:rPr>
          <w:rFonts w:ascii="Consolas" w:hAnsi="Consolas" w:cs="Consolas"/>
          <w:color w:val="A31515"/>
          <w:sz w:val="19"/>
          <w:szCs w:val="19"/>
          <w:highlight w:val="white"/>
        </w:rPr>
        <w:t>EZBOB</w:t>
      </w:r>
    </w:p>
    <w:p w:rsidR="00803EFC" w:rsidRPr="00447E77" w:rsidRDefault="00E1002A" w:rsidP="00803EFC">
      <w:pPr>
        <w:autoSpaceDE w:val="0"/>
        <w:autoSpaceDN w:val="0"/>
        <w:adjustRightInd w:val="0"/>
        <w:spacing w:after="0" w:line="240" w:lineRule="auto"/>
        <w:ind w:left="720" w:firstLine="720"/>
        <w:rPr>
          <w:rFonts w:ascii="Consolas" w:hAnsi="Consolas" w:cs="Consolas"/>
          <w:color w:val="A31515"/>
          <w:sz w:val="19"/>
          <w:szCs w:val="19"/>
          <w:highlight w:val="white"/>
        </w:rPr>
      </w:pPr>
      <w:proofErr w:type="gramStart"/>
      <w:r w:rsidRPr="00447E77">
        <w:rPr>
          <w:rFonts w:ascii="Consolas" w:hAnsi="Consolas" w:cs="Consolas"/>
          <w:b/>
          <w:bCs/>
          <w:color w:val="000000"/>
          <w:sz w:val="19"/>
          <w:szCs w:val="19"/>
          <w:highlight w:val="white"/>
        </w:rPr>
        <w:t>subject</w:t>
      </w:r>
      <w:proofErr w:type="gramEnd"/>
      <w:r>
        <w:rPr>
          <w:rFonts w:ascii="Consolas" w:hAnsi="Consolas" w:cs="Consolas"/>
          <w:color w:val="000000"/>
          <w:sz w:val="19"/>
          <w:szCs w:val="19"/>
          <w:highlight w:val="white"/>
        </w:rPr>
        <w:t xml:space="preserve">: </w:t>
      </w:r>
      <w:r w:rsidR="00447E77" w:rsidRPr="00447E77">
        <w:rPr>
          <w:rFonts w:ascii="Consolas" w:hAnsi="Consolas" w:cs="Consolas"/>
          <w:color w:val="A31515"/>
          <w:sz w:val="19"/>
          <w:szCs w:val="19"/>
          <w:highlight w:val="white"/>
        </w:rPr>
        <w:t>[</w:t>
      </w:r>
      <w:r w:rsidR="00447E77" w:rsidRPr="00447E77">
        <w:rPr>
          <w:rFonts w:ascii="Consolas" w:hAnsi="Consolas" w:cs="Consolas"/>
          <w:i/>
          <w:iCs/>
          <w:color w:val="A31515"/>
          <w:sz w:val="19"/>
          <w:szCs w:val="19"/>
          <w:highlight w:val="white"/>
        </w:rPr>
        <w:t>Subject</w:t>
      </w:r>
      <w:r w:rsidR="00447E77" w:rsidRPr="00447E77">
        <w:rPr>
          <w:rFonts w:ascii="Consolas" w:hAnsi="Consolas" w:cs="Consolas"/>
          <w:color w:val="A31515"/>
          <w:sz w:val="19"/>
          <w:szCs w:val="19"/>
          <w:highlight w:val="white"/>
        </w:rPr>
        <w:t>]</w:t>
      </w:r>
    </w:p>
    <w:p w:rsidR="00E1002A" w:rsidRDefault="00E1002A" w:rsidP="00803EFC">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sidRPr="00447E77">
        <w:rPr>
          <w:rFonts w:ascii="Consolas" w:hAnsi="Consolas" w:cs="Consolas"/>
          <w:b/>
          <w:bCs/>
          <w:color w:val="000000"/>
          <w:sz w:val="19"/>
          <w:szCs w:val="19"/>
          <w:highlight w:val="white"/>
        </w:rPr>
        <w:t>template_id</w:t>
      </w:r>
      <w:proofErr w:type="spellEnd"/>
      <w:r>
        <w:rPr>
          <w:rFonts w:ascii="Consolas" w:hAnsi="Consolas" w:cs="Consolas"/>
          <w:color w:val="000000"/>
          <w:sz w:val="19"/>
          <w:szCs w:val="19"/>
          <w:highlight w:val="white"/>
        </w:rPr>
        <w:t xml:space="preserve">: </w:t>
      </w:r>
      <w:r w:rsidRPr="00447E77">
        <w:rPr>
          <w:rFonts w:ascii="Consolas" w:hAnsi="Consolas" w:cs="Consolas"/>
          <w:color w:val="A31515"/>
          <w:sz w:val="19"/>
          <w:szCs w:val="19"/>
          <w:highlight w:val="white"/>
        </w:rPr>
        <w:t>[</w:t>
      </w:r>
      <w:proofErr w:type="spellStart"/>
      <w:r w:rsidRPr="00447E77">
        <w:rPr>
          <w:rFonts w:ascii="Consolas" w:hAnsi="Consolas" w:cs="Consolas"/>
          <w:i/>
          <w:iCs/>
          <w:color w:val="A31515"/>
          <w:sz w:val="19"/>
          <w:szCs w:val="19"/>
          <w:highlight w:val="white"/>
        </w:rPr>
        <w:t>TemplateID</w:t>
      </w:r>
      <w:proofErr w:type="spellEnd"/>
      <w:r w:rsidRPr="00447E77">
        <w:rPr>
          <w:rFonts w:ascii="Consolas" w:hAnsi="Consolas" w:cs="Consolas"/>
          <w:color w:val="A31515"/>
          <w:sz w:val="19"/>
          <w:szCs w:val="19"/>
          <w:highlight w:val="white"/>
        </w:rPr>
        <w:t>]</w:t>
      </w:r>
    </w:p>
    <w:p w:rsidR="00E1002A" w:rsidRDefault="00E1002A" w:rsidP="00803EFC">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sidRPr="00447E77">
        <w:rPr>
          <w:rFonts w:ascii="Consolas" w:hAnsi="Consolas" w:cs="Consolas"/>
          <w:b/>
          <w:bCs/>
          <w:color w:val="000000"/>
          <w:sz w:val="19"/>
          <w:szCs w:val="19"/>
          <w:highlight w:val="white"/>
        </w:rPr>
        <w:t>list_id</w:t>
      </w:r>
      <w:proofErr w:type="spellEnd"/>
      <w:r>
        <w:rPr>
          <w:rFonts w:ascii="Consolas" w:hAnsi="Consolas" w:cs="Consolas"/>
          <w:color w:val="000000"/>
          <w:sz w:val="19"/>
          <w:szCs w:val="19"/>
          <w:highlight w:val="white"/>
        </w:rPr>
        <w:t xml:space="preserve">: </w:t>
      </w:r>
      <w:r w:rsidRPr="00447E77">
        <w:rPr>
          <w:rFonts w:ascii="Consolas" w:hAnsi="Consolas" w:cs="Consolas"/>
          <w:color w:val="A31515"/>
          <w:sz w:val="19"/>
          <w:szCs w:val="19"/>
          <w:highlight w:val="white"/>
        </w:rPr>
        <w:t>[</w:t>
      </w:r>
      <w:proofErr w:type="spellStart"/>
      <w:r w:rsidRPr="00447E77">
        <w:rPr>
          <w:rFonts w:ascii="Consolas" w:hAnsi="Consolas" w:cs="Consolas"/>
          <w:i/>
          <w:iCs/>
          <w:color w:val="A31515"/>
          <w:sz w:val="19"/>
          <w:szCs w:val="19"/>
          <w:highlight w:val="white"/>
        </w:rPr>
        <w:t>ListID</w:t>
      </w:r>
      <w:proofErr w:type="spellEnd"/>
      <w:r w:rsidRPr="00447E77">
        <w:rPr>
          <w:rFonts w:ascii="Consolas" w:hAnsi="Consolas" w:cs="Consolas"/>
          <w:color w:val="A31515"/>
          <w:sz w:val="19"/>
          <w:szCs w:val="19"/>
          <w:highlight w:val="white"/>
        </w:rPr>
        <w:t>]</w:t>
      </w:r>
    </w:p>
    <w:p w:rsidR="00E1002A" w:rsidRDefault="00E1002A" w:rsidP="00803EFC">
      <w:pPr>
        <w:autoSpaceDE w:val="0"/>
        <w:autoSpaceDN w:val="0"/>
        <w:adjustRightInd w:val="0"/>
        <w:spacing w:after="0" w:line="240" w:lineRule="auto"/>
        <w:ind w:left="720" w:firstLine="720"/>
        <w:rPr>
          <w:rFonts w:ascii="Consolas" w:hAnsi="Consolas" w:cs="Consolas"/>
          <w:color w:val="000000"/>
          <w:sz w:val="19"/>
          <w:szCs w:val="19"/>
        </w:rPr>
      </w:pPr>
      <w:proofErr w:type="gramStart"/>
      <w:r w:rsidRPr="00447E77">
        <w:rPr>
          <w:rFonts w:ascii="Consolas" w:hAnsi="Consolas" w:cs="Consolas"/>
          <w:b/>
          <w:bCs/>
          <w:color w:val="000000"/>
          <w:sz w:val="19"/>
          <w:szCs w:val="19"/>
          <w:highlight w:val="white"/>
        </w:rPr>
        <w:t>title</w:t>
      </w:r>
      <w:proofErr w:type="gramEnd"/>
      <w:r>
        <w:rPr>
          <w:rFonts w:ascii="Consolas" w:hAnsi="Consolas" w:cs="Consolas"/>
          <w:color w:val="000000"/>
          <w:sz w:val="19"/>
          <w:szCs w:val="19"/>
        </w:rPr>
        <w:t>:</w:t>
      </w:r>
    </w:p>
    <w:p w:rsidR="00803EFC" w:rsidRDefault="00803EFC" w:rsidP="00803EFC">
      <w:pPr>
        <w:autoSpaceDE w:val="0"/>
        <w:autoSpaceDN w:val="0"/>
        <w:adjustRightInd w:val="0"/>
        <w:spacing w:after="0" w:line="240" w:lineRule="auto"/>
        <w:ind w:left="1440"/>
        <w:rPr>
          <w:rFonts w:ascii="Consolas" w:hAnsi="Consolas" w:cs="Consolas"/>
          <w:color w:val="A31515"/>
          <w:sz w:val="19"/>
          <w:szCs w:val="19"/>
        </w:rPr>
      </w:pPr>
      <w:r w:rsidRPr="006F5B62">
        <w:rPr>
          <w:rFonts w:cs="SymbolMT"/>
          <w:color w:val="000000"/>
        </w:rPr>
        <w:t>•</w:t>
      </w:r>
      <w:r>
        <w:rPr>
          <w:rFonts w:cs="SymbolMT"/>
          <w:color w:val="000000"/>
        </w:rPr>
        <w:t xml:space="preserve"> </w:t>
      </w:r>
      <w:proofErr w:type="spellStart"/>
      <w:r>
        <w:rPr>
          <w:rFonts w:ascii="Consolas" w:hAnsi="Consolas" w:cs="Consolas"/>
          <w:color w:val="000000"/>
          <w:sz w:val="19"/>
          <w:szCs w:val="19"/>
          <w:highlight w:val="white"/>
        </w:rPr>
        <w:t>FirstStepCustomers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EZBOB Registered Email</w:t>
      </w:r>
      <w:r w:rsidR="00447E77">
        <w:rPr>
          <w:rFonts w:ascii="Consolas" w:hAnsi="Consolas" w:cs="Consolas"/>
          <w:color w:val="A31515"/>
          <w:sz w:val="19"/>
          <w:szCs w:val="19"/>
          <w:highlight w:val="white"/>
        </w:rPr>
        <w:t xml:space="preserve"> + [</w:t>
      </w:r>
      <w:r w:rsidR="00447E77" w:rsidRPr="00447E77">
        <w:rPr>
          <w:rFonts w:ascii="Consolas" w:hAnsi="Consolas" w:cs="Consolas"/>
          <w:i/>
          <w:iCs/>
          <w:color w:val="A31515"/>
          <w:sz w:val="19"/>
          <w:szCs w:val="19"/>
          <w:highlight w:val="white"/>
        </w:rPr>
        <w:t>Condition</w:t>
      </w:r>
      <w:r w:rsidR="00447E77">
        <w:rPr>
          <w:rFonts w:ascii="Consolas" w:hAnsi="Consolas" w:cs="Consolas"/>
          <w:color w:val="A31515"/>
          <w:sz w:val="19"/>
          <w:szCs w:val="19"/>
          <w:highlight w:val="white"/>
        </w:rPr>
        <w:t>]</w:t>
      </w:r>
      <w:r w:rsidR="00AA76C1">
        <w:rPr>
          <w:rFonts w:ascii="Consolas" w:hAnsi="Consolas" w:cs="Consolas"/>
          <w:color w:val="A31515"/>
          <w:sz w:val="19"/>
          <w:szCs w:val="19"/>
        </w:rPr>
        <w:t xml:space="preserve"> </w:t>
      </w:r>
      <w:r w:rsidR="00AA76C1">
        <w:rPr>
          <w:rFonts w:ascii="Consolas" w:hAnsi="Consolas" w:cs="Consolas"/>
          <w:color w:val="A31515"/>
          <w:sz w:val="19"/>
          <w:szCs w:val="19"/>
          <w:highlight w:val="white"/>
        </w:rPr>
        <w:t>+ [</w:t>
      </w:r>
      <w:r w:rsidR="00AA76C1" w:rsidRPr="00447E77">
        <w:rPr>
          <w:rFonts w:ascii="Consolas" w:hAnsi="Consolas" w:cs="Consolas"/>
          <w:i/>
          <w:iCs/>
          <w:color w:val="A31515"/>
          <w:sz w:val="19"/>
          <w:szCs w:val="19"/>
          <w:highlight w:val="white"/>
        </w:rPr>
        <w:t>Date</w:t>
      </w:r>
      <w:r w:rsidR="00AA76C1">
        <w:rPr>
          <w:rFonts w:ascii="Consolas" w:hAnsi="Consolas" w:cs="Consolas"/>
          <w:color w:val="A31515"/>
          <w:sz w:val="19"/>
          <w:szCs w:val="19"/>
          <w:highlight w:val="white"/>
        </w:rPr>
        <w:t>]</w:t>
      </w:r>
    </w:p>
    <w:p w:rsidR="00803EFC" w:rsidRDefault="00803EFC" w:rsidP="00803EFC">
      <w:pPr>
        <w:autoSpaceDE w:val="0"/>
        <w:autoSpaceDN w:val="0"/>
        <w:adjustRightInd w:val="0"/>
        <w:spacing w:after="0" w:line="240" w:lineRule="auto"/>
        <w:ind w:left="1440"/>
        <w:rPr>
          <w:rFonts w:ascii="Consolas" w:hAnsi="Consolas" w:cs="Consolas"/>
          <w:color w:val="000000"/>
          <w:sz w:val="19"/>
          <w:szCs w:val="19"/>
          <w:highlight w:val="white"/>
        </w:rPr>
      </w:pPr>
      <w:r w:rsidRPr="006F5B62">
        <w:rPr>
          <w:rFonts w:cs="SymbolMT"/>
          <w:color w:val="000000"/>
        </w:rPr>
        <w:t>•</w:t>
      </w:r>
      <w:r>
        <w:rPr>
          <w:rFonts w:cs="SymbolMT"/>
          <w:color w:val="000000"/>
        </w:rPr>
        <w:t xml:space="preserve"> </w:t>
      </w:r>
      <w:proofErr w:type="spellStart"/>
      <w:r>
        <w:rPr>
          <w:rFonts w:ascii="Consolas" w:hAnsi="Consolas" w:cs="Consolas"/>
          <w:color w:val="000000"/>
          <w:sz w:val="19"/>
          <w:szCs w:val="19"/>
          <w:highlight w:val="white"/>
        </w:rPr>
        <w:t>SecondStepCustomers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EZBOB Registered Store</w:t>
      </w:r>
      <w:r w:rsidR="00447E77">
        <w:rPr>
          <w:rFonts w:ascii="Consolas" w:hAnsi="Consolas" w:cs="Consolas"/>
          <w:color w:val="A31515"/>
          <w:sz w:val="19"/>
          <w:szCs w:val="19"/>
          <w:highlight w:val="white"/>
        </w:rPr>
        <w:t xml:space="preserve"> + [</w:t>
      </w:r>
      <w:r w:rsidR="00447E77" w:rsidRPr="00447E77">
        <w:rPr>
          <w:rFonts w:ascii="Consolas" w:hAnsi="Consolas" w:cs="Consolas"/>
          <w:i/>
          <w:iCs/>
          <w:color w:val="A31515"/>
          <w:sz w:val="19"/>
          <w:szCs w:val="19"/>
          <w:highlight w:val="white"/>
        </w:rPr>
        <w:t>Condition</w:t>
      </w:r>
      <w:r w:rsidR="00447E77">
        <w:rPr>
          <w:rFonts w:ascii="Consolas" w:hAnsi="Consolas" w:cs="Consolas"/>
          <w:color w:val="A31515"/>
          <w:sz w:val="19"/>
          <w:szCs w:val="19"/>
          <w:highlight w:val="white"/>
        </w:rPr>
        <w:t>]</w:t>
      </w:r>
      <w:r w:rsidR="00AA76C1">
        <w:rPr>
          <w:rFonts w:ascii="Consolas" w:hAnsi="Consolas" w:cs="Consolas"/>
          <w:color w:val="A31515"/>
          <w:sz w:val="19"/>
          <w:szCs w:val="19"/>
          <w:highlight w:val="white"/>
        </w:rPr>
        <w:t xml:space="preserve"> + [</w:t>
      </w:r>
      <w:r w:rsidR="00AA76C1" w:rsidRPr="00447E77">
        <w:rPr>
          <w:rFonts w:ascii="Consolas" w:hAnsi="Consolas" w:cs="Consolas"/>
          <w:i/>
          <w:iCs/>
          <w:color w:val="A31515"/>
          <w:sz w:val="19"/>
          <w:szCs w:val="19"/>
          <w:highlight w:val="white"/>
        </w:rPr>
        <w:t>Date</w:t>
      </w:r>
      <w:r w:rsidR="00AA76C1">
        <w:rPr>
          <w:rFonts w:ascii="Consolas" w:hAnsi="Consolas" w:cs="Consolas"/>
          <w:color w:val="A31515"/>
          <w:sz w:val="19"/>
          <w:szCs w:val="19"/>
          <w:highlight w:val="white"/>
        </w:rPr>
        <w:t>]</w:t>
      </w:r>
    </w:p>
    <w:p w:rsidR="00803EFC" w:rsidRDefault="00803EFC" w:rsidP="00803EFC">
      <w:pPr>
        <w:autoSpaceDE w:val="0"/>
        <w:autoSpaceDN w:val="0"/>
        <w:adjustRightInd w:val="0"/>
        <w:spacing w:after="0" w:line="240" w:lineRule="auto"/>
        <w:ind w:left="1440"/>
        <w:rPr>
          <w:rFonts w:ascii="Consolas" w:hAnsi="Consolas" w:cs="Consolas"/>
          <w:color w:val="000000"/>
          <w:sz w:val="19"/>
          <w:szCs w:val="19"/>
          <w:highlight w:val="white"/>
        </w:rPr>
      </w:pPr>
      <w:r w:rsidRPr="006F5B62">
        <w:rPr>
          <w:rFonts w:cs="SymbolMT"/>
          <w:color w:val="000000"/>
        </w:rPr>
        <w:t>•</w:t>
      </w:r>
      <w:r>
        <w:rPr>
          <w:rFonts w:cs="SymbolMT"/>
          <w:color w:val="000000"/>
        </w:rPr>
        <w:t xml:space="preserve"> </w:t>
      </w:r>
      <w:proofErr w:type="spellStart"/>
      <w:r>
        <w:rPr>
          <w:rFonts w:ascii="Consolas" w:hAnsi="Consolas" w:cs="Consolas"/>
          <w:color w:val="000000"/>
          <w:sz w:val="19"/>
          <w:szCs w:val="19"/>
          <w:highlight w:val="white"/>
        </w:rPr>
        <w:t>LastStepCustomers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EZBOB </w:t>
      </w:r>
      <w:proofErr w:type="spellStart"/>
      <w:r>
        <w:rPr>
          <w:rFonts w:ascii="Consolas" w:hAnsi="Consolas" w:cs="Consolas"/>
          <w:color w:val="A31515"/>
          <w:sz w:val="19"/>
          <w:szCs w:val="19"/>
          <w:highlight w:val="white"/>
        </w:rPr>
        <w:t>Didnt</w:t>
      </w:r>
      <w:proofErr w:type="spellEnd"/>
      <w:r>
        <w:rPr>
          <w:rFonts w:ascii="Consolas" w:hAnsi="Consolas" w:cs="Consolas"/>
          <w:color w:val="A31515"/>
          <w:sz w:val="19"/>
          <w:szCs w:val="19"/>
          <w:highlight w:val="white"/>
        </w:rPr>
        <w:t xml:space="preserve"> Take Offer</w:t>
      </w:r>
      <w:r w:rsidR="00447E77">
        <w:rPr>
          <w:rFonts w:ascii="Consolas" w:hAnsi="Consolas" w:cs="Consolas"/>
          <w:color w:val="A31515"/>
          <w:sz w:val="19"/>
          <w:szCs w:val="19"/>
          <w:highlight w:val="white"/>
        </w:rPr>
        <w:t xml:space="preserve"> + [</w:t>
      </w:r>
      <w:r w:rsidR="00447E77" w:rsidRPr="00447E77">
        <w:rPr>
          <w:rFonts w:ascii="Consolas" w:hAnsi="Consolas" w:cs="Consolas"/>
          <w:i/>
          <w:iCs/>
          <w:color w:val="A31515"/>
          <w:sz w:val="19"/>
          <w:szCs w:val="19"/>
          <w:highlight w:val="white"/>
        </w:rPr>
        <w:t>Condition</w:t>
      </w:r>
      <w:r w:rsidR="00447E77">
        <w:rPr>
          <w:rFonts w:ascii="Consolas" w:hAnsi="Consolas" w:cs="Consolas"/>
          <w:color w:val="A31515"/>
          <w:sz w:val="19"/>
          <w:szCs w:val="19"/>
          <w:highlight w:val="white"/>
        </w:rPr>
        <w:t>]</w:t>
      </w:r>
      <w:r w:rsidR="00AA76C1">
        <w:rPr>
          <w:rFonts w:ascii="Consolas" w:hAnsi="Consolas" w:cs="Consolas"/>
          <w:color w:val="A31515"/>
          <w:sz w:val="19"/>
          <w:szCs w:val="19"/>
          <w:highlight w:val="white"/>
        </w:rPr>
        <w:t xml:space="preserve"> + [</w:t>
      </w:r>
      <w:r w:rsidR="00AA76C1" w:rsidRPr="00447E77">
        <w:rPr>
          <w:rFonts w:ascii="Consolas" w:hAnsi="Consolas" w:cs="Consolas"/>
          <w:i/>
          <w:iCs/>
          <w:color w:val="A31515"/>
          <w:sz w:val="19"/>
          <w:szCs w:val="19"/>
          <w:highlight w:val="white"/>
        </w:rPr>
        <w:t>Date</w:t>
      </w:r>
      <w:r w:rsidR="00AA76C1">
        <w:rPr>
          <w:rFonts w:ascii="Consolas" w:hAnsi="Consolas" w:cs="Consolas"/>
          <w:color w:val="A31515"/>
          <w:sz w:val="19"/>
          <w:szCs w:val="19"/>
          <w:highlight w:val="white"/>
        </w:rPr>
        <w:t>]</w:t>
      </w:r>
    </w:p>
    <w:p w:rsidR="00803EFC" w:rsidRDefault="00803EFC" w:rsidP="00803EFC">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sidRPr="00447E77">
        <w:rPr>
          <w:rFonts w:ascii="Consolas" w:hAnsi="Consolas" w:cs="Consolas"/>
          <w:b/>
          <w:bCs/>
          <w:color w:val="000000"/>
          <w:sz w:val="19"/>
          <w:szCs w:val="19"/>
          <w:highlight w:val="white"/>
        </w:rPr>
        <w:t>analytics</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google</w:t>
      </w:r>
      <w:proofErr w:type="spellEnd"/>
    </w:p>
    <w:p w:rsidR="00EE3F82" w:rsidRDefault="00EE3F82" w:rsidP="00E1002A">
      <w:pPr>
        <w:autoSpaceDE w:val="0"/>
        <w:autoSpaceDN w:val="0"/>
        <w:adjustRightInd w:val="0"/>
        <w:spacing w:after="0" w:line="240" w:lineRule="auto"/>
        <w:ind w:left="1440" w:firstLine="720"/>
        <w:rPr>
          <w:rFonts w:ascii="Consolas" w:hAnsi="Consolas" w:cs="Consolas"/>
          <w:color w:val="000000"/>
          <w:sz w:val="19"/>
          <w:szCs w:val="19"/>
          <w:highlight w:val="white"/>
        </w:rPr>
      </w:pPr>
    </w:p>
    <w:p w:rsidR="00EE3F82" w:rsidRDefault="00EE3F82" w:rsidP="00EE3F82">
      <w:pPr>
        <w:autoSpaceDE w:val="0"/>
        <w:autoSpaceDN w:val="0"/>
        <w:adjustRightInd w:val="0"/>
        <w:spacing w:after="0" w:line="240" w:lineRule="auto"/>
        <w:ind w:firstLine="720"/>
        <w:rPr>
          <w:rFonts w:cs="SymbolMT"/>
          <w:b/>
          <w:bCs/>
          <w:color w:val="000000"/>
        </w:rPr>
      </w:pPr>
      <w:r w:rsidRPr="00EE3F82">
        <w:rPr>
          <w:rFonts w:cs="SymbolMT"/>
          <w:b/>
          <w:bCs/>
          <w:color w:val="000000"/>
        </w:rPr>
        <w:t>Segments</w:t>
      </w:r>
      <w:r>
        <w:rPr>
          <w:rFonts w:cs="SymbolMT"/>
          <w:b/>
          <w:bCs/>
          <w:color w:val="000000"/>
        </w:rPr>
        <w:t xml:space="preserve"> and List Fields</w:t>
      </w:r>
      <w:r w:rsidRPr="00EE3F82">
        <w:rPr>
          <w:rFonts w:cs="SymbolMT"/>
          <w:b/>
          <w:bCs/>
          <w:color w:val="000000"/>
        </w:rPr>
        <w:t>:</w:t>
      </w:r>
    </w:p>
    <w:p w:rsidR="00EE3F82" w:rsidRDefault="00EE3F82" w:rsidP="00EE3F82">
      <w:pPr>
        <w:autoSpaceDE w:val="0"/>
        <w:autoSpaceDN w:val="0"/>
        <w:adjustRightInd w:val="0"/>
        <w:spacing w:after="0" w:line="240" w:lineRule="auto"/>
        <w:ind w:firstLine="720"/>
        <w:rPr>
          <w:rFonts w:cs="SymbolMT"/>
          <w:b/>
          <w:bCs/>
          <w:color w:val="000000"/>
        </w:rPr>
      </w:pPr>
    </w:p>
    <w:tbl>
      <w:tblPr>
        <w:tblStyle w:val="TableGrid"/>
        <w:tblW w:w="0" w:type="auto"/>
        <w:tblInd w:w="1440" w:type="dxa"/>
        <w:tblLook w:val="04A0" w:firstRow="1" w:lastRow="0" w:firstColumn="1" w:lastColumn="0" w:noHBand="0" w:noVBand="1"/>
      </w:tblPr>
      <w:tblGrid>
        <w:gridCol w:w="2665"/>
        <w:gridCol w:w="1828"/>
        <w:gridCol w:w="2923"/>
      </w:tblGrid>
      <w:tr w:rsidR="00EE3F82" w:rsidRPr="0054676F" w:rsidTr="00EE3F82">
        <w:tc>
          <w:tcPr>
            <w:tcW w:w="2665"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Field</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Type</w:t>
            </w:r>
          </w:p>
        </w:tc>
        <w:tc>
          <w:tcPr>
            <w:tcW w:w="2923"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Is Mandatory</w:t>
            </w:r>
          </w:p>
        </w:tc>
      </w:tr>
      <w:tr w:rsidR="00EE3F82" w:rsidRPr="0054676F" w:rsidTr="00EE3F82">
        <w:tc>
          <w:tcPr>
            <w:tcW w:w="2665"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EMAIL</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Email</w:t>
            </w:r>
          </w:p>
        </w:tc>
        <w:tc>
          <w:tcPr>
            <w:tcW w:w="2923"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Yes</w:t>
            </w:r>
          </w:p>
        </w:tc>
      </w:tr>
      <w:tr w:rsidR="00EE3F82" w:rsidRPr="0054676F" w:rsidTr="00EE3F82">
        <w:tc>
          <w:tcPr>
            <w:tcW w:w="2665"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FNAME</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Text</w:t>
            </w:r>
          </w:p>
        </w:tc>
        <w:tc>
          <w:tcPr>
            <w:tcW w:w="2923"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 xml:space="preserve">Only in </w:t>
            </w:r>
            <w:proofErr w:type="spellStart"/>
            <w:r w:rsidRPr="0054676F">
              <w:rPr>
                <w:rFonts w:cs="SymbolMT"/>
                <w:color w:val="000000"/>
                <w:sz w:val="20"/>
                <w:szCs w:val="20"/>
              </w:rPr>
              <w:t>Ezbob_Didnt_Take_Loan</w:t>
            </w:r>
            <w:proofErr w:type="spellEnd"/>
          </w:p>
        </w:tc>
      </w:tr>
      <w:tr w:rsidR="00EE3F82" w:rsidRPr="0054676F" w:rsidTr="00EE3F82">
        <w:tc>
          <w:tcPr>
            <w:tcW w:w="2665"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LNAME</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Text</w:t>
            </w:r>
          </w:p>
        </w:tc>
        <w:tc>
          <w:tcPr>
            <w:tcW w:w="2923"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 xml:space="preserve">Only in </w:t>
            </w:r>
            <w:proofErr w:type="spellStart"/>
            <w:r w:rsidRPr="0054676F">
              <w:rPr>
                <w:rFonts w:cs="SymbolMT"/>
                <w:color w:val="000000"/>
                <w:sz w:val="20"/>
                <w:szCs w:val="20"/>
              </w:rPr>
              <w:t>Ezbob_Didnt_Take_Loan</w:t>
            </w:r>
            <w:proofErr w:type="spellEnd"/>
          </w:p>
        </w:tc>
      </w:tr>
      <w:tr w:rsidR="00EE3F82" w:rsidRPr="0054676F" w:rsidTr="00EE3F82">
        <w:tc>
          <w:tcPr>
            <w:tcW w:w="2665"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LOANOFFER</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Number</w:t>
            </w:r>
          </w:p>
        </w:tc>
        <w:tc>
          <w:tcPr>
            <w:tcW w:w="2923"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 xml:space="preserve">Only in </w:t>
            </w:r>
            <w:proofErr w:type="spellStart"/>
            <w:r w:rsidRPr="0054676F">
              <w:rPr>
                <w:rFonts w:cs="SymbolMT"/>
                <w:color w:val="000000"/>
                <w:sz w:val="20"/>
                <w:szCs w:val="20"/>
              </w:rPr>
              <w:t>Ezbob_Didnt_Take_Loan</w:t>
            </w:r>
            <w:proofErr w:type="spellEnd"/>
            <w:r w:rsidRPr="0054676F">
              <w:rPr>
                <w:rFonts w:cs="SymbolMT"/>
                <w:color w:val="000000"/>
                <w:sz w:val="20"/>
                <w:szCs w:val="20"/>
              </w:rPr>
              <w:t xml:space="preserve"> and </w:t>
            </w:r>
            <w:proofErr w:type="spellStart"/>
            <w:r w:rsidRPr="0054676F">
              <w:rPr>
                <w:rFonts w:cs="SymbolMT"/>
                <w:color w:val="000000"/>
                <w:sz w:val="20"/>
                <w:szCs w:val="20"/>
              </w:rPr>
              <w:t>Ezbob_Store_Owner</w:t>
            </w:r>
            <w:proofErr w:type="spellEnd"/>
          </w:p>
        </w:tc>
      </w:tr>
      <w:tr w:rsidR="00EE3F82" w:rsidRPr="0054676F" w:rsidTr="00EE3F82">
        <w:tc>
          <w:tcPr>
            <w:tcW w:w="2665"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DAYAFTER</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Date</w:t>
            </w:r>
          </w:p>
        </w:tc>
        <w:tc>
          <w:tcPr>
            <w:tcW w:w="2923" w:type="dxa"/>
          </w:tcPr>
          <w:p w:rsidR="00EE3F82" w:rsidRPr="0054676F" w:rsidRDefault="00AA76C1" w:rsidP="005C0306">
            <w:pPr>
              <w:autoSpaceDE w:val="0"/>
              <w:autoSpaceDN w:val="0"/>
              <w:adjustRightInd w:val="0"/>
              <w:rPr>
                <w:rFonts w:cs="SymbolMT"/>
                <w:color w:val="000000"/>
                <w:sz w:val="20"/>
                <w:szCs w:val="20"/>
              </w:rPr>
            </w:pPr>
            <w:r w:rsidRPr="0054676F">
              <w:rPr>
                <w:rFonts w:cs="SymbolMT"/>
                <w:color w:val="000000"/>
                <w:sz w:val="20"/>
                <w:szCs w:val="20"/>
              </w:rPr>
              <w:t>No</w:t>
            </w:r>
          </w:p>
        </w:tc>
      </w:tr>
      <w:tr w:rsidR="00EE3F82" w:rsidRPr="0054676F" w:rsidTr="00EE3F82">
        <w:tc>
          <w:tcPr>
            <w:tcW w:w="2665"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THREEDAYS</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Date</w:t>
            </w:r>
          </w:p>
        </w:tc>
        <w:tc>
          <w:tcPr>
            <w:tcW w:w="2923" w:type="dxa"/>
          </w:tcPr>
          <w:p w:rsidR="00EE3F82" w:rsidRPr="0054676F" w:rsidRDefault="00AA76C1" w:rsidP="005C0306">
            <w:pPr>
              <w:autoSpaceDE w:val="0"/>
              <w:autoSpaceDN w:val="0"/>
              <w:adjustRightInd w:val="0"/>
              <w:rPr>
                <w:rFonts w:cs="SymbolMT"/>
                <w:color w:val="000000"/>
                <w:sz w:val="20"/>
                <w:szCs w:val="20"/>
              </w:rPr>
            </w:pPr>
            <w:r w:rsidRPr="0054676F">
              <w:rPr>
                <w:rFonts w:cs="SymbolMT"/>
                <w:color w:val="000000"/>
                <w:sz w:val="20"/>
                <w:szCs w:val="20"/>
              </w:rPr>
              <w:t>No</w:t>
            </w:r>
          </w:p>
        </w:tc>
      </w:tr>
      <w:tr w:rsidR="00EE3F82" w:rsidRPr="0054676F" w:rsidTr="00EE3F82">
        <w:tc>
          <w:tcPr>
            <w:tcW w:w="2665"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WEEK</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Date</w:t>
            </w:r>
          </w:p>
        </w:tc>
        <w:tc>
          <w:tcPr>
            <w:tcW w:w="2923" w:type="dxa"/>
          </w:tcPr>
          <w:p w:rsidR="00EE3F82" w:rsidRPr="0054676F" w:rsidRDefault="00AA76C1" w:rsidP="005C0306">
            <w:pPr>
              <w:autoSpaceDE w:val="0"/>
              <w:autoSpaceDN w:val="0"/>
              <w:adjustRightInd w:val="0"/>
              <w:rPr>
                <w:rFonts w:cs="SymbolMT"/>
                <w:color w:val="000000"/>
                <w:sz w:val="20"/>
                <w:szCs w:val="20"/>
              </w:rPr>
            </w:pPr>
            <w:r w:rsidRPr="0054676F">
              <w:rPr>
                <w:rFonts w:cs="SymbolMT"/>
                <w:color w:val="000000"/>
                <w:sz w:val="20"/>
                <w:szCs w:val="20"/>
              </w:rPr>
              <w:t>No</w:t>
            </w:r>
          </w:p>
        </w:tc>
      </w:tr>
      <w:tr w:rsidR="003C1871" w:rsidRPr="0054676F" w:rsidTr="00EE3F82">
        <w:trPr>
          <w:ins w:id="50" w:author="stasd" w:date="2013-03-03T16:31:00Z"/>
        </w:trPr>
        <w:tc>
          <w:tcPr>
            <w:tcW w:w="2665" w:type="dxa"/>
          </w:tcPr>
          <w:p w:rsidR="003C1871" w:rsidRPr="0054676F" w:rsidRDefault="003C1871" w:rsidP="005C0306">
            <w:pPr>
              <w:autoSpaceDE w:val="0"/>
              <w:autoSpaceDN w:val="0"/>
              <w:adjustRightInd w:val="0"/>
              <w:rPr>
                <w:ins w:id="51" w:author="stasd" w:date="2013-03-03T16:31:00Z"/>
                <w:rFonts w:cs="SymbolMT"/>
                <w:color w:val="000000"/>
                <w:sz w:val="20"/>
                <w:szCs w:val="20"/>
              </w:rPr>
            </w:pPr>
            <w:ins w:id="52" w:author="stasd" w:date="2013-03-03T16:31:00Z">
              <w:r>
                <w:rPr>
                  <w:rFonts w:cs="SymbolMT"/>
                  <w:color w:val="000000"/>
                  <w:sz w:val="20"/>
                  <w:szCs w:val="20"/>
                </w:rPr>
                <w:t>Grouping</w:t>
              </w:r>
            </w:ins>
          </w:p>
        </w:tc>
        <w:tc>
          <w:tcPr>
            <w:tcW w:w="1828" w:type="dxa"/>
          </w:tcPr>
          <w:p w:rsidR="003C1871" w:rsidRPr="0054676F" w:rsidRDefault="003C1871" w:rsidP="005C0306">
            <w:pPr>
              <w:autoSpaceDE w:val="0"/>
              <w:autoSpaceDN w:val="0"/>
              <w:adjustRightInd w:val="0"/>
              <w:rPr>
                <w:ins w:id="53" w:author="stasd" w:date="2013-03-03T16:31:00Z"/>
                <w:rFonts w:cs="SymbolMT"/>
                <w:color w:val="000000"/>
                <w:sz w:val="20"/>
                <w:szCs w:val="20"/>
              </w:rPr>
            </w:pPr>
            <w:ins w:id="54" w:author="stasd" w:date="2013-03-03T16:31:00Z">
              <w:r>
                <w:rPr>
                  <w:rFonts w:cs="SymbolMT"/>
                  <w:color w:val="000000"/>
                  <w:sz w:val="20"/>
                  <w:szCs w:val="20"/>
                </w:rPr>
                <w:t>Group</w:t>
              </w:r>
            </w:ins>
          </w:p>
        </w:tc>
        <w:tc>
          <w:tcPr>
            <w:tcW w:w="2923" w:type="dxa"/>
          </w:tcPr>
          <w:p w:rsidR="003C1871" w:rsidRPr="0054676F" w:rsidRDefault="003C1871" w:rsidP="005C0306">
            <w:pPr>
              <w:autoSpaceDE w:val="0"/>
              <w:autoSpaceDN w:val="0"/>
              <w:adjustRightInd w:val="0"/>
              <w:rPr>
                <w:ins w:id="55" w:author="stasd" w:date="2013-03-03T16:31:00Z"/>
                <w:rFonts w:cs="SymbolMT"/>
                <w:color w:val="000000"/>
                <w:sz w:val="20"/>
                <w:szCs w:val="20"/>
              </w:rPr>
            </w:pPr>
            <w:ins w:id="56" w:author="stasd" w:date="2013-03-03T16:31:00Z">
              <w:r>
                <w:rPr>
                  <w:rFonts w:cs="SymbolMT"/>
                  <w:color w:val="000000"/>
                  <w:sz w:val="20"/>
                  <w:szCs w:val="20"/>
                </w:rPr>
                <w:t>Yes</w:t>
              </w:r>
            </w:ins>
          </w:p>
        </w:tc>
      </w:tr>
    </w:tbl>
    <w:p w:rsidR="00DB2A3A" w:rsidRDefault="00DB2A3A" w:rsidP="00E748BB">
      <w:pPr>
        <w:autoSpaceDE w:val="0"/>
        <w:autoSpaceDN w:val="0"/>
        <w:adjustRightInd w:val="0"/>
        <w:spacing w:after="0" w:line="240" w:lineRule="auto"/>
        <w:rPr>
          <w:rFonts w:cs="SymbolMT"/>
          <w:color w:val="000000"/>
        </w:rPr>
      </w:pPr>
      <w:r>
        <w:rPr>
          <w:rFonts w:cs="SymbolMT"/>
          <w:color w:val="000000"/>
        </w:rPr>
        <w:tab/>
      </w:r>
      <w:r>
        <w:rPr>
          <w:rFonts w:cs="SymbolMT"/>
          <w:color w:val="000000"/>
        </w:rPr>
        <w:tab/>
      </w:r>
    </w:p>
    <w:p w:rsidR="00E748BB" w:rsidRDefault="00E748BB" w:rsidP="002E1EAE">
      <w:pPr>
        <w:autoSpaceDE w:val="0"/>
        <w:autoSpaceDN w:val="0"/>
        <w:adjustRightInd w:val="0"/>
        <w:spacing w:after="0" w:line="240" w:lineRule="auto"/>
        <w:rPr>
          <w:rFonts w:cs="SymbolMT"/>
          <w:color w:val="000000"/>
        </w:rPr>
      </w:pPr>
      <w:r w:rsidRPr="006F5B62">
        <w:rPr>
          <w:rFonts w:cs="SymbolMT"/>
          <w:color w:val="000000"/>
        </w:rPr>
        <w:t>•</w:t>
      </w:r>
      <w:r>
        <w:rPr>
          <w:rFonts w:cs="SymbolMT"/>
          <w:color w:val="000000"/>
        </w:rPr>
        <w:t xml:space="preserve"> </w:t>
      </w:r>
      <w:r w:rsidR="002E1EAE">
        <w:rPr>
          <w:rFonts w:cs="SymbolMT"/>
          <w:color w:val="000000"/>
        </w:rPr>
        <w:t>C</w:t>
      </w:r>
      <w:r>
        <w:rPr>
          <w:rFonts w:cs="SymbolMT"/>
          <w:color w:val="000000"/>
        </w:rPr>
        <w:t>lasses</w:t>
      </w:r>
      <w:r w:rsidR="002E1EAE">
        <w:rPr>
          <w:rFonts w:cs="SymbolMT"/>
          <w:color w:val="000000"/>
        </w:rPr>
        <w:t xml:space="preserve"> and public methods</w:t>
      </w:r>
      <w:r>
        <w:rPr>
          <w:rFonts w:cs="SymbolMT"/>
          <w:color w:val="000000"/>
        </w:rPr>
        <w:t>:</w:t>
      </w:r>
    </w:p>
    <w:p w:rsidR="00AA76C1" w:rsidRDefault="00AA76C1"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sidRPr="00AB469E">
        <w:rPr>
          <w:rFonts w:ascii="Consolas" w:hAnsi="Consolas" w:cs="Consolas"/>
          <w:color w:val="2B91AF"/>
          <w:sz w:val="19"/>
          <w:szCs w:val="19"/>
          <w:highlight w:val="white"/>
        </w:rPr>
        <w:t>Constants</w:t>
      </w:r>
      <w:r>
        <w:rPr>
          <w:rFonts w:cs="SymbolMT"/>
          <w:color w:val="000000"/>
        </w:rPr>
        <w:t xml:space="preserve"> – contains constant definitions for DB and Mail Chimp API such as connection string, stored procedures names, lists IDs, templates IDs, etc.</w:t>
      </w:r>
    </w:p>
    <w:p w:rsidR="00AA76C1" w:rsidRDefault="00AA76C1"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proofErr w:type="spellStart"/>
      <w:r w:rsidRPr="00AB469E">
        <w:rPr>
          <w:rFonts w:ascii="Consolas" w:hAnsi="Consolas" w:cs="Consolas"/>
          <w:color w:val="2B91AF"/>
          <w:sz w:val="19"/>
          <w:szCs w:val="19"/>
          <w:highlight w:val="white"/>
        </w:rPr>
        <w:t>DBCommands</w:t>
      </w:r>
      <w:proofErr w:type="spellEnd"/>
      <w:r>
        <w:rPr>
          <w:rFonts w:cs="SymbolMT"/>
          <w:color w:val="000000"/>
        </w:rPr>
        <w:t xml:space="preserve"> – static class with functions to retrieve data from DB.</w:t>
      </w:r>
    </w:p>
    <w:p w:rsidR="00AA76C1" w:rsidRDefault="00AA76C1" w:rsidP="00AA76C1">
      <w:pPr>
        <w:autoSpaceDE w:val="0"/>
        <w:autoSpaceDN w:val="0"/>
        <w:adjustRightInd w:val="0"/>
        <w:spacing w:after="0" w:line="240" w:lineRule="auto"/>
        <w:ind w:left="720"/>
        <w:rPr>
          <w:rFonts w:cs="SymbolMT"/>
          <w:color w:val="000000"/>
        </w:rPr>
      </w:pPr>
      <w:r>
        <w:rPr>
          <w:rFonts w:cs="SymbolMT"/>
          <w:color w:val="000000"/>
        </w:rPr>
        <w:tab/>
      </w:r>
      <w:r w:rsidRPr="006F5B62">
        <w:rPr>
          <w:rFonts w:cs="SymbolMT"/>
          <w:color w:val="000000"/>
        </w:rPr>
        <w:t>•</w:t>
      </w:r>
      <w:r>
        <w:rPr>
          <w:rFonts w:cs="SymbolMT"/>
          <w:color w:val="000000"/>
        </w:rPr>
        <w:t xml:space="preserve"> </w:t>
      </w:r>
      <w:proofErr w:type="spellStart"/>
      <w:proofErr w:type="gramStart"/>
      <w:r>
        <w:rPr>
          <w:rFonts w:ascii="Consolas" w:hAnsi="Consolas" w:cs="Consolas"/>
          <w:color w:val="000000"/>
          <w:sz w:val="19"/>
          <w:szCs w:val="19"/>
          <w:highlight w:val="white"/>
        </w:rPr>
        <w:t>getSubscriberList</w:t>
      </w:r>
      <w:proofErr w:type="spellEnd"/>
      <w:proofErr w:type="gramEnd"/>
      <w:r>
        <w:rPr>
          <w:rFonts w:ascii="Consolas" w:hAnsi="Consolas" w:cs="Consolas"/>
          <w:color w:val="000000"/>
          <w:sz w:val="19"/>
          <w:szCs w:val="19"/>
        </w:rPr>
        <w:t xml:space="preserve"> – retrieve list of subscribers by type</w:t>
      </w:r>
    </w:p>
    <w:p w:rsidR="00AA76C1" w:rsidRDefault="00AA76C1" w:rsidP="00AA76C1">
      <w:pPr>
        <w:autoSpaceDE w:val="0"/>
        <w:autoSpaceDN w:val="0"/>
        <w:adjustRightInd w:val="0"/>
        <w:spacing w:after="0" w:line="240" w:lineRule="auto"/>
        <w:ind w:firstLine="720"/>
        <w:rPr>
          <w:rFonts w:cs="SymbolMT"/>
          <w:color w:val="000000"/>
        </w:rPr>
      </w:pPr>
      <w:r w:rsidRPr="006F5B62">
        <w:rPr>
          <w:rFonts w:cs="SymbolMT"/>
          <w:color w:val="000000"/>
        </w:rPr>
        <w:t>•</w:t>
      </w:r>
      <w:r>
        <w:rPr>
          <w:rFonts w:cs="SymbolMT"/>
          <w:color w:val="000000"/>
        </w:rPr>
        <w:t xml:space="preserve"> </w:t>
      </w:r>
      <w:proofErr w:type="spellStart"/>
      <w:r w:rsidRPr="00AB469E">
        <w:rPr>
          <w:rFonts w:ascii="Consolas" w:hAnsi="Consolas" w:cs="Consolas"/>
          <w:color w:val="2B91AF"/>
          <w:sz w:val="19"/>
          <w:szCs w:val="19"/>
          <w:highlight w:val="white"/>
        </w:rPr>
        <w:t>MailChimpApiControler</w:t>
      </w:r>
      <w:proofErr w:type="spellEnd"/>
      <w:r>
        <w:rPr>
          <w:rFonts w:cs="SymbolMT"/>
          <w:color w:val="000000"/>
        </w:rPr>
        <w:t xml:space="preserve"> – static class to perform Mail Chimp operations</w:t>
      </w:r>
    </w:p>
    <w:p w:rsidR="00AA76C1" w:rsidRDefault="00AA76C1" w:rsidP="00AA76C1">
      <w:pPr>
        <w:autoSpaceDE w:val="0"/>
        <w:autoSpaceDN w:val="0"/>
        <w:adjustRightInd w:val="0"/>
        <w:spacing w:after="0" w:line="240" w:lineRule="auto"/>
        <w:ind w:left="720"/>
        <w:rPr>
          <w:rFonts w:ascii="Consolas" w:hAnsi="Consolas" w:cs="Consolas"/>
          <w:color w:val="000000"/>
          <w:sz w:val="19"/>
          <w:szCs w:val="19"/>
        </w:rPr>
      </w:pPr>
      <w:r>
        <w:rPr>
          <w:rFonts w:cs="SymbolMT"/>
          <w:color w:val="000000"/>
        </w:rPr>
        <w:tab/>
      </w:r>
      <w:r w:rsidRPr="006F5B62">
        <w:rPr>
          <w:rFonts w:cs="SymbolMT"/>
          <w:color w:val="000000"/>
        </w:rPr>
        <w:t>•</w:t>
      </w:r>
      <w:r>
        <w:rPr>
          <w:rFonts w:cs="SymbolMT"/>
          <w:color w:val="000000"/>
        </w:rPr>
        <w:t xml:space="preserve"> </w:t>
      </w:r>
      <w:proofErr w:type="spellStart"/>
      <w:proofErr w:type="gramStart"/>
      <w:r>
        <w:rPr>
          <w:rFonts w:ascii="Consolas" w:hAnsi="Consolas" w:cs="Consolas"/>
          <w:color w:val="000000"/>
          <w:sz w:val="19"/>
          <w:szCs w:val="19"/>
          <w:highlight w:val="white"/>
        </w:rPr>
        <w:t>listBatchSubscribe</w:t>
      </w:r>
      <w:proofErr w:type="spellEnd"/>
      <w:proofErr w:type="gramEnd"/>
      <w:r>
        <w:rPr>
          <w:rFonts w:ascii="Consolas" w:hAnsi="Consolas" w:cs="Consolas"/>
          <w:color w:val="000000"/>
          <w:sz w:val="19"/>
          <w:szCs w:val="19"/>
        </w:rPr>
        <w:t xml:space="preserve"> – adds subscribers list to specific list </w:t>
      </w:r>
    </w:p>
    <w:p w:rsidR="00AA76C1" w:rsidRDefault="00AA76C1" w:rsidP="00AA76C1">
      <w:pPr>
        <w:autoSpaceDE w:val="0"/>
        <w:autoSpaceDN w:val="0"/>
        <w:adjustRightInd w:val="0"/>
        <w:spacing w:after="0" w:line="240" w:lineRule="auto"/>
        <w:ind w:left="1440"/>
        <w:rPr>
          <w:rFonts w:cs="SymbolMT"/>
          <w:color w:val="000000"/>
        </w:rPr>
      </w:pPr>
      <w:r w:rsidRPr="006F5B62">
        <w:rPr>
          <w:rFonts w:cs="SymbolMT"/>
          <w:color w:val="000000"/>
        </w:rPr>
        <w:t>•</w:t>
      </w:r>
      <w:r>
        <w:rPr>
          <w:rFonts w:cs="SymbolMT"/>
          <w:color w:val="000000"/>
        </w:rPr>
        <w:t xml:space="preserve"> </w:t>
      </w:r>
      <w:proofErr w:type="spellStart"/>
      <w:r w:rsidRPr="00AA76C1">
        <w:rPr>
          <w:rFonts w:ascii="Consolas" w:hAnsi="Consolas" w:cs="Consolas"/>
          <w:color w:val="000000"/>
          <w:sz w:val="19"/>
          <w:szCs w:val="19"/>
          <w:highlight w:val="white"/>
        </w:rPr>
        <w:t>CreateSegmentedCampaign</w:t>
      </w:r>
      <w:proofErr w:type="spellEnd"/>
      <w:r>
        <w:rPr>
          <w:rFonts w:ascii="Consolas" w:hAnsi="Consolas" w:cs="Consolas"/>
          <w:color w:val="000000"/>
          <w:sz w:val="19"/>
          <w:szCs w:val="19"/>
        </w:rPr>
        <w:t xml:space="preserve"> – creates campaign for specific list filtered by specific condition for specific template. Function returns campaigns id.</w:t>
      </w:r>
    </w:p>
    <w:p w:rsidR="00AA76C1" w:rsidRDefault="00AA76C1" w:rsidP="00AA76C1">
      <w:pPr>
        <w:autoSpaceDE w:val="0"/>
        <w:autoSpaceDN w:val="0"/>
        <w:adjustRightInd w:val="0"/>
        <w:spacing w:after="0" w:line="240" w:lineRule="auto"/>
        <w:ind w:left="720" w:firstLine="720"/>
        <w:rPr>
          <w:rFonts w:cs="SymbolMT"/>
          <w:color w:val="000000"/>
        </w:rPr>
      </w:pPr>
      <w:r w:rsidRPr="006F5B62">
        <w:rPr>
          <w:rFonts w:cs="SymbolMT"/>
          <w:color w:val="000000"/>
        </w:rPr>
        <w:t>•</w:t>
      </w:r>
      <w:r>
        <w:rPr>
          <w:rFonts w:cs="SymbolMT"/>
          <w:color w:val="000000"/>
        </w:rPr>
        <w:t xml:space="preserve"> </w:t>
      </w:r>
      <w:proofErr w:type="spellStart"/>
      <w:r w:rsidRPr="00AB469E">
        <w:rPr>
          <w:rFonts w:ascii="Consolas" w:hAnsi="Consolas" w:cs="Consolas"/>
          <w:color w:val="000000"/>
          <w:sz w:val="19"/>
          <w:szCs w:val="19"/>
        </w:rPr>
        <w:t>SendCampaign</w:t>
      </w:r>
      <w:proofErr w:type="spellEnd"/>
      <w:r>
        <w:rPr>
          <w:rFonts w:ascii="Consolas" w:hAnsi="Consolas" w:cs="Consolas"/>
          <w:color w:val="000000"/>
          <w:sz w:val="19"/>
          <w:szCs w:val="19"/>
        </w:rPr>
        <w:t xml:space="preserve"> – sends the campaign.</w:t>
      </w:r>
    </w:p>
    <w:p w:rsidR="00AA76C1" w:rsidRDefault="00AA76C1" w:rsidP="003C187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sidRPr="00AB469E">
        <w:rPr>
          <w:rFonts w:ascii="Consolas" w:hAnsi="Consolas" w:cs="Consolas"/>
          <w:color w:val="2B91AF"/>
          <w:sz w:val="19"/>
          <w:szCs w:val="19"/>
          <w:highlight w:val="white"/>
        </w:rPr>
        <w:t>Subscriber</w:t>
      </w:r>
      <w:r>
        <w:rPr>
          <w:rFonts w:cs="SymbolMT"/>
          <w:color w:val="000000"/>
        </w:rPr>
        <w:t xml:space="preserve"> – class with subscriber properties: email, </w:t>
      </w:r>
      <w:ins w:id="57" w:author="stasd" w:date="2013-03-03T16:32:00Z">
        <w:r w:rsidR="003C1871">
          <w:rPr>
            <w:rFonts w:cs="SymbolMT"/>
            <w:color w:val="000000"/>
          </w:rPr>
          <w:t xml:space="preserve">group, </w:t>
        </w:r>
      </w:ins>
      <w:r>
        <w:rPr>
          <w:rFonts w:cs="SymbolMT"/>
          <w:color w:val="000000"/>
        </w:rPr>
        <w:t xml:space="preserve">first name, last name, loan offer, </w:t>
      </w:r>
      <w:proofErr w:type="spellStart"/>
      <w:r>
        <w:rPr>
          <w:rFonts w:ascii="Consolas" w:hAnsi="Consolas" w:cs="Consolas"/>
          <w:color w:val="000000"/>
          <w:sz w:val="19"/>
          <w:szCs w:val="19"/>
          <w:highlight w:val="white"/>
        </w:rPr>
        <w:t>DayAfter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highlight w:val="white"/>
        </w:rPr>
        <w:t>ThreeDays</w:t>
      </w:r>
      <w:proofErr w:type="spellEnd"/>
      <w:r>
        <w:rPr>
          <w:rFonts w:ascii="Consolas" w:hAnsi="Consolas" w:cs="Consolas"/>
          <w:color w:val="000000"/>
          <w:sz w:val="19"/>
          <w:szCs w:val="19"/>
        </w:rPr>
        <w:t xml:space="preserve">, </w:t>
      </w:r>
      <w:r>
        <w:rPr>
          <w:rFonts w:ascii="Consolas" w:hAnsi="Consolas" w:cs="Consolas"/>
          <w:color w:val="000000"/>
          <w:sz w:val="19"/>
          <w:szCs w:val="19"/>
          <w:highlight w:val="white"/>
        </w:rPr>
        <w:t>Week</w:t>
      </w:r>
      <w:r>
        <w:rPr>
          <w:rFonts w:cs="SymbolMT"/>
          <w:color w:val="000000"/>
        </w:rPr>
        <w:t>.</w:t>
      </w:r>
    </w:p>
    <w:p w:rsidR="00AA76C1" w:rsidRDefault="00AA76C1"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Pr>
          <w:rFonts w:ascii="Consolas" w:hAnsi="Consolas" w:cs="Consolas"/>
          <w:color w:val="2B91AF"/>
          <w:sz w:val="19"/>
          <w:szCs w:val="19"/>
        </w:rPr>
        <w:t xml:space="preserve">Day – </w:t>
      </w:r>
      <w:r w:rsidRPr="00583196">
        <w:rPr>
          <w:rFonts w:cs="SymbolMT"/>
          <w:color w:val="000000"/>
        </w:rPr>
        <w:t xml:space="preserve">class with properties: </w:t>
      </w:r>
      <w:proofErr w:type="spellStart"/>
      <w:r w:rsidRPr="00583196">
        <w:rPr>
          <w:rFonts w:cs="SymbolMT"/>
          <w:color w:val="000000"/>
        </w:rPr>
        <w:t>TemplateID</w:t>
      </w:r>
      <w:proofErr w:type="spellEnd"/>
      <w:r w:rsidRPr="00583196">
        <w:rPr>
          <w:rFonts w:cs="SymbolMT"/>
          <w:color w:val="000000"/>
        </w:rPr>
        <w:t>, Condition</w:t>
      </w:r>
      <w:r w:rsidR="00524097">
        <w:rPr>
          <w:rFonts w:cs="SymbolMT"/>
          <w:color w:val="000000"/>
        </w:rPr>
        <w:t>,</w:t>
      </w:r>
      <w:r w:rsidR="00524097" w:rsidRPr="00524097">
        <w:rPr>
          <w:rFonts w:cs="SymbolMT"/>
          <w:color w:val="000000"/>
        </w:rPr>
        <w:t xml:space="preserve"> </w:t>
      </w:r>
      <w:r w:rsidR="00524097">
        <w:rPr>
          <w:rFonts w:cs="SymbolMT"/>
          <w:color w:val="000000"/>
        </w:rPr>
        <w:t>Subject</w:t>
      </w:r>
      <w:r>
        <w:rPr>
          <w:rFonts w:cs="SymbolMT"/>
          <w:color w:val="000000"/>
        </w:rPr>
        <w:t>.</w:t>
      </w:r>
    </w:p>
    <w:p w:rsidR="00AA76C1" w:rsidRDefault="00AA76C1" w:rsidP="00524097">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Pr>
          <w:rFonts w:ascii="Consolas" w:hAnsi="Consolas" w:cs="Consolas"/>
          <w:color w:val="2B91AF"/>
          <w:sz w:val="19"/>
          <w:szCs w:val="19"/>
          <w:highlight w:val="white"/>
        </w:rPr>
        <w:t>Campaign</w:t>
      </w:r>
      <w:r>
        <w:rPr>
          <w:rFonts w:ascii="Consolas" w:hAnsi="Consolas" w:cs="Consolas"/>
          <w:color w:val="2B91AF"/>
          <w:sz w:val="19"/>
          <w:szCs w:val="19"/>
        </w:rPr>
        <w:t xml:space="preserve"> </w:t>
      </w:r>
      <w:r>
        <w:rPr>
          <w:rFonts w:cs="SymbolMT"/>
          <w:color w:val="000000"/>
        </w:rPr>
        <w:t xml:space="preserve">– class with campaign properties: </w:t>
      </w:r>
      <w:proofErr w:type="spellStart"/>
      <w:r>
        <w:rPr>
          <w:rFonts w:ascii="Consolas" w:hAnsi="Consolas" w:cs="Consolas"/>
          <w:color w:val="000000"/>
          <w:sz w:val="19"/>
          <w:szCs w:val="19"/>
          <w:highlight w:val="white"/>
        </w:rPr>
        <w:t>ListID</w:t>
      </w:r>
      <w:proofErr w:type="spellEnd"/>
      <w:r>
        <w:rPr>
          <w:rFonts w:ascii="Consolas" w:hAnsi="Consolas" w:cs="Consolas"/>
          <w:color w:val="000000"/>
          <w:sz w:val="19"/>
          <w:szCs w:val="19"/>
        </w:rPr>
        <w:t xml:space="preserve">, List of </w:t>
      </w:r>
      <w:r w:rsidRPr="00583196">
        <w:rPr>
          <w:rFonts w:ascii="Consolas" w:hAnsi="Consolas" w:cs="Consolas"/>
          <w:color w:val="2B91AF"/>
          <w:sz w:val="19"/>
          <w:szCs w:val="19"/>
        </w:rPr>
        <w:t>Day</w:t>
      </w:r>
      <w:r>
        <w:rPr>
          <w:rFonts w:ascii="Consolas" w:hAnsi="Consolas" w:cs="Consolas"/>
          <w:color w:val="000000"/>
          <w:sz w:val="19"/>
          <w:szCs w:val="19"/>
        </w:rPr>
        <w:t xml:space="preserve">, </w:t>
      </w:r>
      <w:proofErr w:type="spellStart"/>
      <w:r>
        <w:rPr>
          <w:rFonts w:ascii="Consolas" w:hAnsi="Consolas" w:cs="Consolas"/>
          <w:color w:val="000000"/>
          <w:sz w:val="19"/>
          <w:szCs w:val="19"/>
          <w:highlight w:val="white"/>
        </w:rPr>
        <w:t>CampaignType</w:t>
      </w:r>
      <w:proofErr w:type="spellEnd"/>
      <w:r w:rsidR="00B269A5">
        <w:rPr>
          <w:rFonts w:cs="SymbolMT"/>
          <w:color w:val="000000"/>
        </w:rPr>
        <w:t>, Title</w:t>
      </w:r>
      <w:r>
        <w:rPr>
          <w:rFonts w:cs="SymbolMT"/>
          <w:color w:val="000000"/>
        </w:rPr>
        <w:t>.</w:t>
      </w:r>
    </w:p>
    <w:p w:rsidR="00AA76C1" w:rsidRDefault="00AA76C1"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Pr>
          <w:rFonts w:ascii="Consolas" w:hAnsi="Consolas" w:cs="Consolas"/>
          <w:color w:val="2B91AF"/>
          <w:sz w:val="19"/>
          <w:szCs w:val="19"/>
          <w:highlight w:val="white"/>
        </w:rPr>
        <w:t>Campaign</w:t>
      </w:r>
      <w:r>
        <w:rPr>
          <w:rFonts w:ascii="Consolas" w:hAnsi="Consolas" w:cs="Consolas"/>
          <w:color w:val="2B91AF"/>
          <w:sz w:val="19"/>
          <w:szCs w:val="19"/>
        </w:rPr>
        <w:t xml:space="preserve">s </w:t>
      </w:r>
      <w:r w:rsidRPr="00AB469E">
        <w:rPr>
          <w:rFonts w:cs="SymbolMT"/>
          <w:color w:val="000000"/>
        </w:rPr>
        <w:t>– class with list</w:t>
      </w:r>
      <w:r>
        <w:rPr>
          <w:rFonts w:cs="SymbolMT"/>
          <w:color w:val="000000"/>
        </w:rPr>
        <w:t xml:space="preserve"> of </w:t>
      </w:r>
      <w:proofErr w:type="gramStart"/>
      <w:r>
        <w:rPr>
          <w:rFonts w:ascii="Consolas" w:hAnsi="Consolas" w:cs="Consolas"/>
          <w:color w:val="2B91AF"/>
          <w:sz w:val="19"/>
          <w:szCs w:val="19"/>
          <w:highlight w:val="white"/>
        </w:rPr>
        <w:t>Campaign</w:t>
      </w:r>
      <w:r>
        <w:rPr>
          <w:rFonts w:cs="SymbolMT"/>
          <w:color w:val="000000"/>
        </w:rPr>
        <w:t xml:space="preserve"> .</w:t>
      </w:r>
      <w:proofErr w:type="gramEnd"/>
    </w:p>
    <w:p w:rsidR="00AA76C1" w:rsidRDefault="00AA76C1" w:rsidP="00AA76C1">
      <w:pPr>
        <w:autoSpaceDE w:val="0"/>
        <w:autoSpaceDN w:val="0"/>
        <w:adjustRightInd w:val="0"/>
        <w:spacing w:after="0" w:line="240" w:lineRule="auto"/>
        <w:ind w:left="1440"/>
        <w:rPr>
          <w:rFonts w:ascii="Consolas" w:hAnsi="Consolas" w:cs="Consolas"/>
          <w:color w:val="000000"/>
          <w:sz w:val="19"/>
          <w:szCs w:val="19"/>
        </w:rPr>
      </w:pPr>
      <w:r w:rsidRPr="006F5B62">
        <w:rPr>
          <w:rFonts w:cs="SymbolMT"/>
          <w:color w:val="000000"/>
        </w:rPr>
        <w:t>•</w:t>
      </w:r>
      <w:r>
        <w:rPr>
          <w:rFonts w:cs="SymbolMT"/>
          <w:color w:val="000000"/>
        </w:rPr>
        <w:t xml:space="preserve"> </w:t>
      </w:r>
      <w:proofErr w:type="spellStart"/>
      <w:r>
        <w:rPr>
          <w:rFonts w:ascii="Consolas" w:hAnsi="Consolas" w:cs="Consolas"/>
          <w:color w:val="000000"/>
          <w:sz w:val="19"/>
          <w:szCs w:val="19"/>
          <w:highlight w:val="white"/>
        </w:rPr>
        <w:t>InitCampaignsList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w:t>
      </w:r>
      <w:proofErr w:type="spellEnd"/>
      <w:r>
        <w:rPr>
          <w:rFonts w:ascii="Consolas" w:hAnsi="Consolas" w:cs="Consolas"/>
          <w:color w:val="000000"/>
          <w:sz w:val="19"/>
          <w:szCs w:val="19"/>
        </w:rPr>
        <w:t xml:space="preserve"> the campaign list with 3 for each list and template.</w:t>
      </w:r>
    </w:p>
    <w:p w:rsidR="00AA76C1" w:rsidRDefault="00AA76C1" w:rsidP="00AA76C1">
      <w:pPr>
        <w:autoSpaceDE w:val="0"/>
        <w:autoSpaceDN w:val="0"/>
        <w:adjustRightInd w:val="0"/>
        <w:spacing w:after="0" w:line="240" w:lineRule="auto"/>
        <w:rPr>
          <w:rFonts w:cs="SymbolMT"/>
          <w:color w:val="000000"/>
        </w:rPr>
      </w:pPr>
    </w:p>
    <w:p w:rsidR="00B31BD0" w:rsidRDefault="002E1EAE" w:rsidP="002E1EAE">
      <w:pPr>
        <w:autoSpaceDE w:val="0"/>
        <w:autoSpaceDN w:val="0"/>
        <w:adjustRightInd w:val="0"/>
        <w:spacing w:after="0" w:line="240" w:lineRule="auto"/>
        <w:rPr>
          <w:rFonts w:cs="SymbolMT"/>
          <w:color w:val="000000"/>
        </w:rPr>
      </w:pPr>
      <w:r>
        <w:rPr>
          <w:rFonts w:cs="SymbolMT"/>
          <w:color w:val="000000"/>
        </w:rPr>
        <w:t xml:space="preserve"> </w:t>
      </w:r>
    </w:p>
    <w:sectPr w:rsidR="00B31BD0" w:rsidSect="00B31BD0">
      <w:pgSz w:w="12240" w:h="15840"/>
      <w:pgMar w:top="709" w:right="1800" w:bottom="70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Bold">
    <w:altName w:val="Times New Roman"/>
    <w:panose1 w:val="00000000000000000000"/>
    <w:charset w:val="00"/>
    <w:family w:val="roman"/>
    <w:notTrueType/>
    <w:pitch w:val="default"/>
    <w:sig w:usb0="00000003" w:usb1="00000000" w:usb2="00000000" w:usb3="00000000" w:csb0="00000001" w:csb1="00000000"/>
  </w:font>
  <w:font w:name="SymbolMT">
    <w:panose1 w:val="00000000000000000000"/>
    <w:charset w:val="B1"/>
    <w:family w:val="auto"/>
    <w:notTrueType/>
    <w:pitch w:val="default"/>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7B7"/>
    <w:rsid w:val="000D4050"/>
    <w:rsid w:val="00224D3C"/>
    <w:rsid w:val="002E1EAE"/>
    <w:rsid w:val="003B66C9"/>
    <w:rsid w:val="003C1871"/>
    <w:rsid w:val="003E63B8"/>
    <w:rsid w:val="00447E77"/>
    <w:rsid w:val="00524097"/>
    <w:rsid w:val="0054676F"/>
    <w:rsid w:val="005817F3"/>
    <w:rsid w:val="005B3A55"/>
    <w:rsid w:val="006F5B62"/>
    <w:rsid w:val="0070069C"/>
    <w:rsid w:val="007E16E7"/>
    <w:rsid w:val="00803EFC"/>
    <w:rsid w:val="009F322C"/>
    <w:rsid w:val="00A537B7"/>
    <w:rsid w:val="00AA76C1"/>
    <w:rsid w:val="00AF08C0"/>
    <w:rsid w:val="00B269A5"/>
    <w:rsid w:val="00B31BD0"/>
    <w:rsid w:val="00C72C4B"/>
    <w:rsid w:val="00D64B04"/>
    <w:rsid w:val="00D76400"/>
    <w:rsid w:val="00D840E4"/>
    <w:rsid w:val="00DB2A3A"/>
    <w:rsid w:val="00DF6EED"/>
    <w:rsid w:val="00E1002A"/>
    <w:rsid w:val="00E748BB"/>
    <w:rsid w:val="00EE3F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069C"/>
    <w:rPr>
      <w:color w:val="0000FF"/>
      <w:u w:val="single"/>
    </w:rPr>
  </w:style>
  <w:style w:type="table" w:styleId="TableGrid">
    <w:name w:val="Table Grid"/>
    <w:basedOn w:val="TableNormal"/>
    <w:uiPriority w:val="59"/>
    <w:rsid w:val="00E10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3C1871"/>
    <w:pPr>
      <w:spacing w:after="0" w:line="240" w:lineRule="auto"/>
    </w:pPr>
  </w:style>
  <w:style w:type="paragraph" w:styleId="BalloonText">
    <w:name w:val="Balloon Text"/>
    <w:basedOn w:val="Normal"/>
    <w:link w:val="BalloonTextChar"/>
    <w:uiPriority w:val="99"/>
    <w:semiHidden/>
    <w:unhideWhenUsed/>
    <w:rsid w:val="003C1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8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069C"/>
    <w:rPr>
      <w:color w:val="0000FF"/>
      <w:u w:val="single"/>
    </w:rPr>
  </w:style>
  <w:style w:type="table" w:styleId="TableGrid">
    <w:name w:val="Table Grid"/>
    <w:basedOn w:val="TableNormal"/>
    <w:uiPriority w:val="59"/>
    <w:rsid w:val="00E10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3C1871"/>
    <w:pPr>
      <w:spacing w:after="0" w:line="240" w:lineRule="auto"/>
    </w:pPr>
  </w:style>
  <w:style w:type="paragraph" w:styleId="BalloonText">
    <w:name w:val="Balloon Text"/>
    <w:basedOn w:val="Normal"/>
    <w:link w:val="BalloonTextChar"/>
    <w:uiPriority w:val="99"/>
    <w:semiHidden/>
    <w:unhideWhenUsed/>
    <w:rsid w:val="003C1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8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655097">
      <w:bodyDiv w:val="1"/>
      <w:marLeft w:val="0"/>
      <w:marRight w:val="0"/>
      <w:marTop w:val="0"/>
      <w:marBottom w:val="0"/>
      <w:divBdr>
        <w:top w:val="none" w:sz="0" w:space="0" w:color="auto"/>
        <w:left w:val="none" w:sz="0" w:space="0" w:color="auto"/>
        <w:bottom w:val="none" w:sz="0" w:space="0" w:color="auto"/>
        <w:right w:val="none" w:sz="0" w:space="0" w:color="auto"/>
      </w:divBdr>
    </w:div>
    <w:div w:id="196912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stasd</dc:creator>
  <cp:lastModifiedBy>stasd</cp:lastModifiedBy>
  <cp:revision>8</cp:revision>
  <cp:lastPrinted>2013-02-18T15:46:00Z</cp:lastPrinted>
  <dcterms:created xsi:type="dcterms:W3CDTF">2013-02-28T15:18:00Z</dcterms:created>
  <dcterms:modified xsi:type="dcterms:W3CDTF">2013-03-03T14:38:00Z</dcterms:modified>
</cp:coreProperties>
</file>