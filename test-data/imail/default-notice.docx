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DFD" w:rsidRPr="006D03D5" w:rsidRDefault="00775DFD" w:rsidP="00775DFD">
      <w:pPr>
        <w:pStyle w:val="NoSpacing"/>
        <w:jc w:val="right"/>
        <w:rPr>
          <w:ins w:id="0" w:author="stasd" w:date="2014-12-25T11:07:00Z"/>
          <w:rFonts w:ascii="Arial" w:hAnsi="Arial"/>
          <w:bCs/>
          <w:color w:val="000000"/>
          <w:sz w:val="20"/>
          <w:szCs w:val="20"/>
          <w:shd w:val="clear" w:color="auto" w:fill="FFFFFF"/>
        </w:rPr>
      </w:pPr>
      <w:ins w:id="1" w:author="stasd" w:date="2014-12-25T11:07:00Z">
        <w:r>
          <w:rPr>
            <w:rFonts w:ascii="Arial" w:hAnsi="Arial"/>
            <w:bCs/>
            <w:color w:val="000000"/>
            <w:sz w:val="20"/>
            <w:szCs w:val="20"/>
            <w:shd w:val="clear" w:color="auto" w:fill="FFFFFF"/>
          </w:rPr>
          <w:t>@Date@</w:t>
        </w:r>
      </w:ins>
    </w:p>
    <w:p w:rsidR="00775DFD" w:rsidRDefault="00775DFD" w:rsidP="00775DFD">
      <w:pPr>
        <w:pStyle w:val="NoSpacing"/>
        <w:rPr>
          <w:ins w:id="2" w:author="stasd" w:date="2014-12-25T11:08:00Z"/>
          <w:rFonts w:ascii="Arial" w:hAnsi="Arial"/>
          <w:bCs/>
          <w:color w:val="000000"/>
          <w:sz w:val="20"/>
          <w:szCs w:val="20"/>
          <w:shd w:val="clear" w:color="auto" w:fill="FFFFFF"/>
        </w:rPr>
        <w:pPrChange w:id="3" w:author="stasd" w:date="2014-12-25T11:07:00Z">
          <w:pPr>
            <w:pStyle w:val="NoSpacing"/>
          </w:pPr>
        </w:pPrChange>
      </w:pPr>
    </w:p>
    <w:p w:rsidR="00775DFD" w:rsidRDefault="00775DFD" w:rsidP="00775DFD">
      <w:pPr>
        <w:pStyle w:val="NoSpacing"/>
        <w:rPr>
          <w:ins w:id="4" w:author="stasd" w:date="2014-12-25T11:08:00Z"/>
          <w:rFonts w:ascii="Arial" w:hAnsi="Arial"/>
          <w:bCs/>
          <w:color w:val="000000"/>
          <w:sz w:val="20"/>
          <w:szCs w:val="20"/>
          <w:shd w:val="clear" w:color="auto" w:fill="FFFFFF"/>
        </w:rPr>
        <w:pPrChange w:id="5" w:author="stasd" w:date="2014-12-25T11:07:00Z">
          <w:pPr>
            <w:pStyle w:val="NoSpacing"/>
          </w:pPr>
        </w:pPrChange>
      </w:pPr>
    </w:p>
    <w:p w:rsidR="00775DFD" w:rsidRDefault="00775DFD" w:rsidP="00775DFD">
      <w:pPr>
        <w:pStyle w:val="NoSpacing"/>
        <w:rPr>
          <w:ins w:id="6" w:author="stasd" w:date="2014-12-25T11:14:00Z"/>
          <w:rFonts w:ascii="Arial" w:hAnsi="Arial"/>
          <w:bCs/>
          <w:color w:val="000000"/>
          <w:sz w:val="20"/>
          <w:szCs w:val="20"/>
          <w:shd w:val="clear" w:color="auto" w:fill="FFFFFF"/>
        </w:rPr>
        <w:pPrChange w:id="7" w:author="stasd" w:date="2014-12-25T11:07:00Z">
          <w:pPr>
            <w:pStyle w:val="NoSpacing"/>
          </w:pPr>
        </w:pPrChange>
      </w:pPr>
      <w:ins w:id="8" w:author="stasd" w:date="2014-12-25T11:07:00Z">
        <w:r>
          <w:rPr>
            <w:rFonts w:ascii="Arial" w:hAnsi="Arial"/>
            <w:bCs/>
            <w:color w:val="000000"/>
            <w:sz w:val="20"/>
            <w:szCs w:val="20"/>
            <w:shd w:val="clear" w:color="auto" w:fill="FFFFFF"/>
          </w:rPr>
          <w:t>@Name@</w:t>
        </w:r>
      </w:ins>
      <w:bookmarkStart w:id="9" w:name="_GoBack"/>
      <w:bookmarkEnd w:id="9"/>
    </w:p>
    <w:p w:rsidR="00775DFD" w:rsidRDefault="00775DFD" w:rsidP="00775DFD">
      <w:pPr>
        <w:pStyle w:val="NoSpacing"/>
        <w:rPr>
          <w:ins w:id="10" w:author="stasd" w:date="2014-12-25T11:07:00Z"/>
          <w:rFonts w:ascii="Arial" w:hAnsi="Arial"/>
          <w:bCs/>
          <w:color w:val="000000"/>
          <w:sz w:val="20"/>
          <w:szCs w:val="20"/>
          <w:shd w:val="clear" w:color="auto" w:fill="FFFFFF"/>
        </w:rPr>
        <w:pPrChange w:id="11" w:author="stasd" w:date="2014-12-25T11:07:00Z">
          <w:pPr>
            <w:pStyle w:val="NoSpacing"/>
          </w:pPr>
        </w:pPrChange>
      </w:pPr>
      <w:ins w:id="12" w:author="stasd" w:date="2014-12-25T11:07:00Z">
        <w:r>
          <w:rPr>
            <w:rFonts w:ascii="Arial" w:hAnsi="Arial"/>
            <w:bCs/>
            <w:color w:val="000000"/>
            <w:sz w:val="20"/>
            <w:szCs w:val="20"/>
            <w:shd w:val="clear" w:color="auto" w:fill="FFFFFF"/>
          </w:rPr>
          <w:t>@AddressLine1@</w:t>
        </w:r>
      </w:ins>
    </w:p>
    <w:p w:rsidR="00775DFD" w:rsidRPr="006D03D5" w:rsidRDefault="00775DFD" w:rsidP="00775DFD">
      <w:pPr>
        <w:pStyle w:val="NoSpacing"/>
        <w:rPr>
          <w:ins w:id="13" w:author="stasd" w:date="2014-12-25T11:07:00Z"/>
          <w:rFonts w:ascii="Arial" w:hAnsi="Arial"/>
          <w:bCs/>
          <w:color w:val="000000"/>
          <w:sz w:val="20"/>
          <w:szCs w:val="20"/>
          <w:shd w:val="clear" w:color="auto" w:fill="FFFFFF"/>
        </w:rPr>
      </w:pPr>
      <w:ins w:id="14" w:author="stasd" w:date="2014-12-25T11:07:00Z">
        <w:r>
          <w:rPr>
            <w:rFonts w:ascii="Arial" w:hAnsi="Arial"/>
            <w:bCs/>
            <w:color w:val="000000"/>
            <w:sz w:val="20"/>
            <w:szCs w:val="20"/>
            <w:shd w:val="clear" w:color="auto" w:fill="FFFFFF"/>
          </w:rPr>
          <w:t>@AddressLine2@</w:t>
        </w:r>
      </w:ins>
    </w:p>
    <w:p w:rsidR="00775DFD" w:rsidRPr="006D03D5" w:rsidRDefault="00775DFD" w:rsidP="00775DFD">
      <w:pPr>
        <w:pStyle w:val="NoSpacing"/>
        <w:rPr>
          <w:ins w:id="15" w:author="stasd" w:date="2014-12-25T11:07:00Z"/>
          <w:rFonts w:ascii="Arial" w:hAnsi="Arial"/>
          <w:bCs/>
          <w:color w:val="000000"/>
          <w:sz w:val="20"/>
          <w:szCs w:val="20"/>
          <w:shd w:val="clear" w:color="auto" w:fill="FFFFFF"/>
        </w:rPr>
      </w:pPr>
      <w:ins w:id="16" w:author="stasd" w:date="2014-12-25T11:07:00Z">
        <w:r>
          <w:rPr>
            <w:rFonts w:ascii="Arial" w:hAnsi="Arial"/>
            <w:bCs/>
            <w:color w:val="000000"/>
            <w:sz w:val="20"/>
            <w:szCs w:val="20"/>
            <w:shd w:val="clear" w:color="auto" w:fill="FFFFFF"/>
          </w:rPr>
          <w:t>@AddressLine3@</w:t>
        </w:r>
      </w:ins>
    </w:p>
    <w:p w:rsidR="00775DFD" w:rsidRPr="006D03D5" w:rsidRDefault="00775DFD" w:rsidP="00775DFD">
      <w:pPr>
        <w:pStyle w:val="NoSpacing"/>
        <w:rPr>
          <w:ins w:id="17" w:author="stasd" w:date="2014-12-25T11:07:00Z"/>
          <w:rFonts w:ascii="Arial" w:hAnsi="Arial"/>
          <w:bCs/>
          <w:color w:val="000000"/>
          <w:sz w:val="20"/>
          <w:szCs w:val="20"/>
          <w:shd w:val="clear" w:color="auto" w:fill="FFFFFF"/>
        </w:rPr>
      </w:pPr>
      <w:ins w:id="18" w:author="stasd" w:date="2014-12-25T11:07:00Z">
        <w:r>
          <w:rPr>
            <w:rFonts w:ascii="Arial" w:hAnsi="Arial"/>
            <w:bCs/>
            <w:color w:val="000000"/>
            <w:sz w:val="20"/>
            <w:szCs w:val="20"/>
            <w:shd w:val="clear" w:color="auto" w:fill="FFFFFF"/>
          </w:rPr>
          <w:t>@AddressLine4@</w:t>
        </w:r>
      </w:ins>
    </w:p>
    <w:p w:rsidR="00775DFD" w:rsidRDefault="00775DFD" w:rsidP="00775DFD">
      <w:pPr>
        <w:pStyle w:val="NoSpacing"/>
        <w:rPr>
          <w:ins w:id="19" w:author="stasd" w:date="2014-12-25T11:07:00Z"/>
          <w:rFonts w:ascii="Arial" w:hAnsi="Arial"/>
          <w:bCs/>
          <w:color w:val="000000"/>
          <w:sz w:val="20"/>
          <w:szCs w:val="20"/>
          <w:shd w:val="clear" w:color="auto" w:fill="FFFFFF"/>
        </w:rPr>
      </w:pPr>
      <w:ins w:id="20" w:author="stasd" w:date="2014-12-25T11:07:00Z">
        <w:r>
          <w:rPr>
            <w:rFonts w:ascii="Arial" w:hAnsi="Arial"/>
            <w:bCs/>
            <w:color w:val="000000"/>
            <w:sz w:val="20"/>
            <w:szCs w:val="20"/>
            <w:shd w:val="clear" w:color="auto" w:fill="FFFFFF"/>
          </w:rPr>
          <w:t>@Postcode@</w:t>
        </w:r>
      </w:ins>
    </w:p>
    <w:p w:rsidR="00E83147" w:rsidRPr="00E83147" w:rsidDel="00775DFD" w:rsidRDefault="00E83147" w:rsidP="00E83147">
      <w:pPr>
        <w:pStyle w:val="NoSpacing"/>
        <w:jc w:val="right"/>
        <w:rPr>
          <w:ins w:id="21" w:author="Emanuellea" w:date="2014-11-24T13:16:00Z"/>
          <w:del w:id="22" w:author="stasd" w:date="2014-12-25T11:07:00Z"/>
          <w:rFonts w:cs="Tahoma"/>
          <w:sz w:val="20"/>
          <w:szCs w:val="20"/>
          <w:shd w:val="clear" w:color="auto" w:fill="FFFFFF"/>
          <w:rPrChange w:id="23" w:author="Emanuellea" w:date="2014-11-24T13:17:00Z">
            <w:rPr>
              <w:ins w:id="24" w:author="Emanuellea" w:date="2014-11-24T13:16:00Z"/>
              <w:del w:id="25" w:author="stasd" w:date="2014-12-25T11:07:00Z"/>
              <w:rFonts w:cs="Tahoma"/>
              <w:color w:val="000000" w:themeColor="text1"/>
              <w:sz w:val="20"/>
              <w:szCs w:val="20"/>
              <w:shd w:val="clear" w:color="auto" w:fill="FFFFFF"/>
            </w:rPr>
          </w:rPrChange>
        </w:rPr>
      </w:pPr>
      <w:ins w:id="26" w:author="Emanuellea" w:date="2014-11-24T13:16:00Z">
        <w:del w:id="27" w:author="stasd" w:date="2014-12-25T11:07:00Z">
          <w:r w:rsidRPr="00E83147" w:rsidDel="00775DFD">
            <w:rPr>
              <w:rFonts w:cs="Tahoma"/>
              <w:sz w:val="20"/>
              <w:szCs w:val="20"/>
              <w:shd w:val="clear" w:color="auto" w:fill="FFFFFF"/>
              <w:rPrChange w:id="28" w:author="Emanuellea" w:date="2014-11-24T13:17:00Z">
                <w:rPr>
                  <w:rFonts w:cs="Tahoma"/>
                  <w:color w:val="000000" w:themeColor="text1"/>
                  <w:sz w:val="20"/>
                  <w:szCs w:val="20"/>
                  <w:shd w:val="clear" w:color="auto" w:fill="FFFFFF"/>
                </w:rPr>
              </w:rPrChange>
            </w:rPr>
            <w:delText>Monday, 24 November 2014</w:delText>
          </w:r>
        </w:del>
      </w:ins>
    </w:p>
    <w:p w:rsidR="00EB430F" w:rsidRPr="00E83147" w:rsidDel="00775DFD" w:rsidRDefault="007C020B" w:rsidP="007C020B">
      <w:pPr>
        <w:pStyle w:val="NoSpacing"/>
        <w:jc w:val="right"/>
        <w:rPr>
          <w:del w:id="29" w:author="stasd" w:date="2014-12-25T11:07:00Z"/>
          <w:rFonts w:cs="Tahoma"/>
          <w:sz w:val="20"/>
          <w:szCs w:val="20"/>
          <w:shd w:val="clear" w:color="auto" w:fill="FFFFFF"/>
          <w:rPrChange w:id="30" w:author="Emanuellea" w:date="2014-11-24T13:17:00Z">
            <w:rPr>
              <w:del w:id="31" w:author="stasd" w:date="2014-12-25T11:07:00Z"/>
              <w:rFonts w:cs="Tahoma"/>
              <w:color w:val="000000" w:themeColor="text1"/>
              <w:sz w:val="20"/>
              <w:szCs w:val="20"/>
              <w:shd w:val="clear" w:color="auto" w:fill="FFFFFF"/>
            </w:rPr>
          </w:rPrChange>
        </w:rPr>
      </w:pPr>
      <w:del w:id="32" w:author="stasd" w:date="2014-12-25T11:07:00Z">
        <w:r w:rsidRPr="00E83147" w:rsidDel="00775DFD">
          <w:rPr>
            <w:rFonts w:cs="Tahoma"/>
            <w:sz w:val="20"/>
            <w:szCs w:val="20"/>
            <w:shd w:val="clear" w:color="auto" w:fill="FFFFFF"/>
            <w:rPrChange w:id="33" w:author="Emanuellea" w:date="2014-11-24T13:17:00Z">
              <w:rPr>
                <w:rFonts w:cs="Tahoma"/>
                <w:color w:val="000000" w:themeColor="text1"/>
                <w:sz w:val="20"/>
                <w:szCs w:val="20"/>
                <w:shd w:val="clear" w:color="auto" w:fill="FFFFFF"/>
              </w:rPr>
            </w:rPrChange>
          </w:rPr>
          <w:delText>xxx</w:delText>
        </w:r>
      </w:del>
    </w:p>
    <w:p w:rsidR="00EB430F" w:rsidRPr="00E83147" w:rsidDel="00775DFD" w:rsidRDefault="00EB430F" w:rsidP="00D64771">
      <w:pPr>
        <w:pStyle w:val="NoSpacing"/>
        <w:rPr>
          <w:del w:id="34" w:author="stasd" w:date="2014-12-25T11:07:00Z"/>
          <w:rFonts w:cs="Tahoma"/>
          <w:sz w:val="20"/>
          <w:szCs w:val="20"/>
          <w:shd w:val="clear" w:color="auto" w:fill="FFFFFF"/>
          <w:rPrChange w:id="35" w:author="Emanuellea" w:date="2014-11-24T13:17:00Z">
            <w:rPr>
              <w:del w:id="36" w:author="stasd" w:date="2014-12-25T11:07:00Z"/>
              <w:rFonts w:cs="Tahoma"/>
              <w:color w:val="000000" w:themeColor="text1"/>
              <w:sz w:val="20"/>
              <w:szCs w:val="20"/>
              <w:shd w:val="clear" w:color="auto" w:fill="FFFFFF"/>
            </w:rPr>
          </w:rPrChange>
        </w:rPr>
      </w:pPr>
    </w:p>
    <w:p w:rsidR="00E83147" w:rsidRPr="00E83147" w:rsidDel="00775DFD" w:rsidRDefault="00E83147" w:rsidP="00E83147">
      <w:pPr>
        <w:pStyle w:val="NoSpacing"/>
        <w:rPr>
          <w:ins w:id="37" w:author="Emanuellea" w:date="2014-11-24T13:16:00Z"/>
          <w:del w:id="38" w:author="stasd" w:date="2014-12-25T11:07:00Z"/>
          <w:sz w:val="20"/>
          <w:szCs w:val="20"/>
        </w:rPr>
      </w:pPr>
      <w:ins w:id="39" w:author="Emanuellea" w:date="2014-11-24T13:16:00Z">
        <w:del w:id="40" w:author="stasd" w:date="2014-12-25T11:07:00Z">
          <w:r w:rsidRPr="00E83147" w:rsidDel="00775DFD">
            <w:rPr>
              <w:sz w:val="20"/>
              <w:szCs w:val="20"/>
            </w:rPr>
            <w:delText xml:space="preserve">Mr </w:delText>
          </w:r>
          <w:r w:rsidRPr="00E83147" w:rsidDel="00775DFD">
            <w:rPr>
              <w:sz w:val="20"/>
              <w:szCs w:val="20"/>
              <w:shd w:val="clear" w:color="auto" w:fill="FFFFFF"/>
              <w:rPrChange w:id="41" w:author="Emanuellea" w:date="2014-11-24T13:17:00Z">
                <w:rPr>
                  <w:rFonts w:ascii="Open Sans" w:hAnsi="Open Sans"/>
                  <w:color w:val="4D4D4D"/>
                  <w:sz w:val="21"/>
                  <w:szCs w:val="21"/>
                  <w:shd w:val="clear" w:color="auto" w:fill="FFFFFF"/>
                </w:rPr>
              </w:rPrChange>
            </w:rPr>
            <w:delText>Rehan Aslam</w:delText>
          </w:r>
        </w:del>
      </w:ins>
    </w:p>
    <w:p w:rsidR="00E83147" w:rsidRPr="00E83147" w:rsidDel="00775DFD" w:rsidRDefault="00E83147" w:rsidP="00E83147">
      <w:pPr>
        <w:pStyle w:val="NoSpacing"/>
        <w:rPr>
          <w:ins w:id="42" w:author="Emanuellea" w:date="2014-11-24T13:16:00Z"/>
          <w:del w:id="43" w:author="stasd" w:date="2014-12-25T11:07:00Z"/>
          <w:sz w:val="20"/>
          <w:szCs w:val="20"/>
          <w:shd w:val="clear" w:color="auto" w:fill="FFFFFF"/>
          <w:rPrChange w:id="44" w:author="Emanuellea" w:date="2014-11-24T13:17:00Z">
            <w:rPr>
              <w:ins w:id="45" w:author="Emanuellea" w:date="2014-11-24T13:16:00Z"/>
              <w:del w:id="46" w:author="stasd" w:date="2014-12-25T11:07:00Z"/>
              <w:rFonts w:ascii="Open Sans" w:hAnsi="Open Sans"/>
              <w:color w:val="4D4D4D"/>
              <w:sz w:val="21"/>
              <w:szCs w:val="21"/>
              <w:shd w:val="clear" w:color="auto" w:fill="FFFFFF"/>
            </w:rPr>
          </w:rPrChange>
        </w:rPr>
      </w:pPr>
      <w:ins w:id="47" w:author="Emanuellea" w:date="2014-11-24T13:16:00Z">
        <w:del w:id="48" w:author="stasd" w:date="2014-12-25T11:07:00Z">
          <w:r w:rsidRPr="00E83147" w:rsidDel="00775DFD">
            <w:rPr>
              <w:sz w:val="20"/>
              <w:szCs w:val="20"/>
              <w:shd w:val="clear" w:color="auto" w:fill="FFFFFF"/>
              <w:rPrChange w:id="49" w:author="Emanuellea" w:date="2014-11-24T13:17:00Z">
                <w:rPr>
                  <w:rFonts w:ascii="Open Sans" w:hAnsi="Open Sans"/>
                  <w:color w:val="4D4D4D"/>
                  <w:sz w:val="21"/>
                  <w:szCs w:val="21"/>
                  <w:shd w:val="clear" w:color="auto" w:fill="FFFFFF"/>
                </w:rPr>
              </w:rPrChange>
            </w:rPr>
            <w:delText>42 Park Avenue</w:delText>
          </w:r>
        </w:del>
      </w:ins>
    </w:p>
    <w:p w:rsidR="00E83147" w:rsidRPr="00E83147" w:rsidDel="00775DFD" w:rsidRDefault="00E83147" w:rsidP="00E83147">
      <w:pPr>
        <w:pStyle w:val="NoSpacing"/>
        <w:rPr>
          <w:ins w:id="50" w:author="Emanuellea" w:date="2014-11-24T13:16:00Z"/>
          <w:del w:id="51" w:author="stasd" w:date="2014-12-25T11:07:00Z"/>
          <w:sz w:val="20"/>
          <w:szCs w:val="20"/>
          <w:shd w:val="clear" w:color="auto" w:fill="FFFFFF"/>
          <w:rPrChange w:id="52" w:author="Emanuellea" w:date="2014-11-24T13:17:00Z">
            <w:rPr>
              <w:ins w:id="53" w:author="Emanuellea" w:date="2014-11-24T13:16:00Z"/>
              <w:del w:id="54" w:author="stasd" w:date="2014-12-25T11:07:00Z"/>
              <w:rFonts w:ascii="Open Sans" w:hAnsi="Open Sans"/>
              <w:color w:val="4D4D4D"/>
              <w:sz w:val="21"/>
              <w:szCs w:val="21"/>
              <w:shd w:val="clear" w:color="auto" w:fill="FFFFFF"/>
            </w:rPr>
          </w:rPrChange>
        </w:rPr>
      </w:pPr>
      <w:ins w:id="55" w:author="Emanuellea" w:date="2014-11-24T13:16:00Z">
        <w:del w:id="56" w:author="stasd" w:date="2014-12-25T11:07:00Z">
          <w:r w:rsidRPr="00E83147" w:rsidDel="00775DFD">
            <w:rPr>
              <w:sz w:val="20"/>
              <w:szCs w:val="20"/>
              <w:shd w:val="clear" w:color="auto" w:fill="FFFFFF"/>
              <w:rPrChange w:id="57" w:author="Emanuellea" w:date="2014-11-24T13:17:00Z">
                <w:rPr>
                  <w:rFonts w:ascii="Open Sans" w:hAnsi="Open Sans"/>
                  <w:color w:val="4D4D4D"/>
                  <w:sz w:val="21"/>
                  <w:szCs w:val="21"/>
                  <w:shd w:val="clear" w:color="auto" w:fill="FFFFFF"/>
                </w:rPr>
              </w:rPrChange>
            </w:rPr>
            <w:delText>Warrington</w:delText>
          </w:r>
        </w:del>
      </w:ins>
    </w:p>
    <w:p w:rsidR="00E83147" w:rsidRPr="00E83147" w:rsidDel="00775DFD" w:rsidRDefault="00E83147" w:rsidP="00E83147">
      <w:pPr>
        <w:pStyle w:val="NoSpacing"/>
        <w:rPr>
          <w:ins w:id="58" w:author="Emanuellea" w:date="2014-11-24T13:16:00Z"/>
          <w:del w:id="59" w:author="stasd" w:date="2014-12-25T11:07:00Z"/>
          <w:sz w:val="20"/>
          <w:szCs w:val="20"/>
          <w:shd w:val="clear" w:color="auto" w:fill="FFFFFF"/>
          <w:rPrChange w:id="60" w:author="Emanuellea" w:date="2014-11-24T13:17:00Z">
            <w:rPr>
              <w:ins w:id="61" w:author="Emanuellea" w:date="2014-11-24T13:16:00Z"/>
              <w:del w:id="62" w:author="stasd" w:date="2014-12-25T11:07:00Z"/>
              <w:rFonts w:ascii="Open Sans" w:hAnsi="Open Sans"/>
              <w:color w:val="4D4D4D"/>
              <w:sz w:val="21"/>
              <w:szCs w:val="21"/>
              <w:shd w:val="clear" w:color="auto" w:fill="FFFFFF"/>
            </w:rPr>
          </w:rPrChange>
        </w:rPr>
      </w:pPr>
      <w:ins w:id="63" w:author="Emanuellea" w:date="2014-11-24T13:16:00Z">
        <w:del w:id="64" w:author="stasd" w:date="2014-12-25T11:07:00Z">
          <w:r w:rsidRPr="00E83147" w:rsidDel="00775DFD">
            <w:rPr>
              <w:sz w:val="20"/>
              <w:szCs w:val="20"/>
              <w:shd w:val="clear" w:color="auto" w:fill="FFFFFF"/>
              <w:rPrChange w:id="65" w:author="Emanuellea" w:date="2014-11-24T13:17:00Z">
                <w:rPr>
                  <w:rFonts w:ascii="Open Sans" w:hAnsi="Open Sans"/>
                  <w:color w:val="4D4D4D"/>
                  <w:sz w:val="21"/>
                  <w:szCs w:val="21"/>
                  <w:shd w:val="clear" w:color="auto" w:fill="FFFFFF"/>
                </w:rPr>
              </w:rPrChange>
            </w:rPr>
            <w:delText>Cheshire</w:delText>
          </w:r>
        </w:del>
      </w:ins>
    </w:p>
    <w:p w:rsidR="00E83147" w:rsidRPr="00E83147" w:rsidDel="00775DFD" w:rsidRDefault="00E83147" w:rsidP="00E83147">
      <w:pPr>
        <w:pStyle w:val="NoSpacing"/>
        <w:rPr>
          <w:ins w:id="66" w:author="Emanuellea" w:date="2014-11-24T13:16:00Z"/>
          <w:del w:id="67" w:author="stasd" w:date="2014-12-25T11:07:00Z"/>
          <w:sz w:val="20"/>
          <w:szCs w:val="20"/>
          <w:shd w:val="clear" w:color="auto" w:fill="FFFFFF"/>
          <w:rPrChange w:id="68" w:author="Emanuellea" w:date="2014-11-24T13:17:00Z">
            <w:rPr>
              <w:ins w:id="69" w:author="Emanuellea" w:date="2014-11-24T13:16:00Z"/>
              <w:del w:id="70" w:author="stasd" w:date="2014-12-25T11:07:00Z"/>
              <w:rFonts w:ascii="Open Sans" w:hAnsi="Open Sans"/>
              <w:color w:val="4D4D4D"/>
              <w:sz w:val="21"/>
              <w:szCs w:val="21"/>
              <w:shd w:val="clear" w:color="auto" w:fill="FFFFFF"/>
            </w:rPr>
          </w:rPrChange>
        </w:rPr>
      </w:pPr>
      <w:ins w:id="71" w:author="Emanuellea" w:date="2014-11-24T13:16:00Z">
        <w:del w:id="72" w:author="stasd" w:date="2014-12-25T11:07:00Z">
          <w:r w:rsidRPr="00E83147" w:rsidDel="00775DFD">
            <w:rPr>
              <w:sz w:val="20"/>
              <w:szCs w:val="20"/>
              <w:shd w:val="clear" w:color="auto" w:fill="FFFFFF"/>
              <w:rPrChange w:id="73" w:author="Emanuellea" w:date="2014-11-24T13:17:00Z">
                <w:rPr>
                  <w:rFonts w:ascii="Open Sans" w:hAnsi="Open Sans"/>
                  <w:color w:val="4D4D4D"/>
                  <w:sz w:val="21"/>
                  <w:szCs w:val="21"/>
                  <w:shd w:val="clear" w:color="auto" w:fill="FFFFFF"/>
                </w:rPr>
              </w:rPrChange>
            </w:rPr>
            <w:delText>WA4 1DZ</w:delText>
          </w:r>
        </w:del>
      </w:ins>
    </w:p>
    <w:p w:rsidR="0002582C" w:rsidRPr="00E83147" w:rsidDel="00E83147" w:rsidRDefault="007C020B" w:rsidP="00E45525">
      <w:pPr>
        <w:pStyle w:val="NoSpacing"/>
        <w:rPr>
          <w:del w:id="74" w:author="Emanuellea" w:date="2014-11-24T13:16:00Z"/>
          <w:sz w:val="20"/>
          <w:szCs w:val="20"/>
        </w:rPr>
      </w:pPr>
      <w:del w:id="75" w:author="Emanuellea" w:date="2014-11-24T13:16:00Z">
        <w:r w:rsidRPr="00E83147" w:rsidDel="00E83147">
          <w:rPr>
            <w:sz w:val="20"/>
            <w:szCs w:val="20"/>
          </w:rPr>
          <w:delText>Name</w:delText>
        </w:r>
      </w:del>
    </w:p>
    <w:p w:rsidR="007C020B" w:rsidRPr="00E83147" w:rsidDel="00E83147" w:rsidRDefault="007C020B" w:rsidP="00E45525">
      <w:pPr>
        <w:pStyle w:val="NoSpacing"/>
        <w:rPr>
          <w:del w:id="76" w:author="Emanuellea" w:date="2014-11-24T13:16:00Z"/>
          <w:sz w:val="20"/>
          <w:szCs w:val="20"/>
        </w:rPr>
      </w:pPr>
      <w:del w:id="77" w:author="Emanuellea" w:date="2014-11-24T13:16:00Z">
        <w:r w:rsidRPr="00E83147" w:rsidDel="00E83147">
          <w:rPr>
            <w:sz w:val="20"/>
            <w:szCs w:val="20"/>
          </w:rPr>
          <w:delText>Address</w:delText>
        </w:r>
      </w:del>
    </w:p>
    <w:p w:rsidR="0002582C" w:rsidRPr="00E83147" w:rsidRDefault="0002582C" w:rsidP="00E45525">
      <w:pPr>
        <w:pStyle w:val="NoSpacing"/>
        <w:rPr>
          <w:b/>
          <w:sz w:val="20"/>
          <w:szCs w:val="20"/>
          <w:u w:val="single"/>
          <w:rPrChange w:id="78" w:author="Emanuellea" w:date="2014-11-24T13:17:00Z">
            <w:rPr>
              <w:b/>
              <w:sz w:val="20"/>
              <w:u w:val="single"/>
            </w:rPr>
          </w:rPrChange>
        </w:rPr>
      </w:pPr>
    </w:p>
    <w:p w:rsidR="00775DFD" w:rsidRDefault="00775DFD" w:rsidP="00A0158E">
      <w:pPr>
        <w:rPr>
          <w:ins w:id="79" w:author="stasd" w:date="2014-12-25T11:08:00Z"/>
          <w:b/>
          <w:sz w:val="20"/>
          <w:szCs w:val="20"/>
        </w:rPr>
      </w:pPr>
    </w:p>
    <w:p w:rsidR="00A0158E" w:rsidRPr="00775DFD" w:rsidRDefault="00A0158E" w:rsidP="00775DFD">
      <w:pPr>
        <w:jc w:val="center"/>
        <w:rPr>
          <w:rFonts w:ascii="Arial" w:eastAsia="Times New Roman" w:hAnsi="Arial" w:cs="Arial"/>
          <w:b/>
          <w:bCs/>
          <w:color w:val="000000"/>
          <w:sz w:val="20"/>
          <w:szCs w:val="20"/>
          <w:rPrChange w:id="80" w:author="stasd" w:date="2014-12-25T11:08:00Z">
            <w:rPr>
              <w:b/>
              <w:sz w:val="20"/>
              <w:szCs w:val="20"/>
            </w:rPr>
          </w:rPrChange>
        </w:rPr>
        <w:pPrChange w:id="81" w:author="stasd" w:date="2014-12-25T11:08:00Z">
          <w:pPr/>
        </w:pPrChange>
      </w:pPr>
      <w:r w:rsidRPr="00775DFD">
        <w:rPr>
          <w:rFonts w:ascii="Arial" w:eastAsia="Times New Roman" w:hAnsi="Arial" w:cs="Arial"/>
          <w:b/>
          <w:bCs/>
          <w:color w:val="000000"/>
          <w:sz w:val="20"/>
          <w:szCs w:val="20"/>
          <w:rPrChange w:id="82" w:author="stasd" w:date="2014-12-25T11:08:00Z">
            <w:rPr>
              <w:b/>
              <w:sz w:val="20"/>
              <w:szCs w:val="20"/>
            </w:rPr>
          </w:rPrChange>
        </w:rPr>
        <w:t>IMPORTANT – YOU SHOULD READ THIS CAREFULLY</w:t>
      </w:r>
    </w:p>
    <w:p w:rsidR="00A0158E" w:rsidRPr="00775DFD" w:rsidRDefault="00A0158E" w:rsidP="00775DFD">
      <w:pPr>
        <w:pStyle w:val="NoSpacing"/>
        <w:rPr>
          <w:rFonts w:ascii="Arial" w:eastAsia="Times New Roman" w:hAnsi="Arial" w:cs="Arial"/>
          <w:bCs/>
          <w:color w:val="000000"/>
          <w:sz w:val="20"/>
          <w:szCs w:val="20"/>
          <w:rPrChange w:id="83" w:author="stasd" w:date="2014-12-25T11:07:00Z">
            <w:rPr>
              <w:sz w:val="20"/>
              <w:szCs w:val="20"/>
            </w:rPr>
          </w:rPrChange>
        </w:rPr>
        <w:pPrChange w:id="84" w:author="stasd" w:date="2014-12-25T11:07:00Z">
          <w:pPr>
            <w:pStyle w:val="NoSpacing"/>
            <w:jc w:val="both"/>
          </w:pPr>
        </w:pPrChange>
      </w:pPr>
    </w:p>
    <w:p w:rsidR="00A0158E" w:rsidRPr="00775DFD" w:rsidRDefault="00A0158E" w:rsidP="00775DFD">
      <w:pPr>
        <w:pStyle w:val="NoSpacing"/>
        <w:rPr>
          <w:rFonts w:ascii="Arial" w:eastAsia="Times New Roman" w:hAnsi="Arial" w:cs="Arial"/>
          <w:bCs/>
          <w:color w:val="000000"/>
          <w:sz w:val="20"/>
          <w:szCs w:val="20"/>
          <w:rPrChange w:id="85" w:author="stasd" w:date="2014-12-25T11:07:00Z">
            <w:rPr>
              <w:color w:val="000000" w:themeColor="text1"/>
              <w:sz w:val="20"/>
              <w:szCs w:val="20"/>
            </w:rPr>
          </w:rPrChange>
        </w:rPr>
        <w:pPrChange w:id="86" w:author="stasd" w:date="2014-12-25T11:07:00Z">
          <w:pPr>
            <w:pStyle w:val="NoSpacing"/>
            <w:jc w:val="both"/>
          </w:pPr>
        </w:pPrChange>
      </w:pPr>
      <w:r w:rsidRPr="00775DFD">
        <w:rPr>
          <w:rFonts w:ascii="Arial" w:eastAsia="Times New Roman" w:hAnsi="Arial" w:cs="Arial"/>
          <w:bCs/>
          <w:color w:val="000000"/>
          <w:sz w:val="20"/>
          <w:szCs w:val="20"/>
          <w:rPrChange w:id="87" w:author="stasd" w:date="2014-12-25T11:07:00Z">
            <w:rPr>
              <w:color w:val="000000" w:themeColor="text1"/>
              <w:sz w:val="20"/>
              <w:szCs w:val="20"/>
            </w:rPr>
          </w:rPrChange>
        </w:rPr>
        <w:t xml:space="preserve">This is a Default Notice served under Section 87(1) of the Consumer Credit Act 1974. </w:t>
      </w:r>
    </w:p>
    <w:p w:rsidR="00A0158E" w:rsidRPr="00775DFD" w:rsidRDefault="00A0158E" w:rsidP="00775DFD">
      <w:pPr>
        <w:pStyle w:val="NoSpacing"/>
        <w:rPr>
          <w:rFonts w:ascii="Arial" w:eastAsia="Times New Roman" w:hAnsi="Arial" w:cs="Arial"/>
          <w:bCs/>
          <w:color w:val="000000"/>
          <w:sz w:val="20"/>
          <w:szCs w:val="20"/>
          <w:rPrChange w:id="88" w:author="stasd" w:date="2014-12-25T11:07:00Z">
            <w:rPr>
              <w:color w:val="000000" w:themeColor="text1"/>
              <w:sz w:val="20"/>
              <w:szCs w:val="20"/>
            </w:rPr>
          </w:rPrChange>
        </w:rPr>
        <w:pPrChange w:id="89" w:author="stasd" w:date="2014-12-25T11:07:00Z">
          <w:pPr>
            <w:pStyle w:val="NoSpacing"/>
            <w:jc w:val="both"/>
          </w:pPr>
        </w:pPrChange>
      </w:pPr>
    </w:p>
    <w:p w:rsidR="00E83147" w:rsidRPr="00775DFD" w:rsidRDefault="00E83147" w:rsidP="00775DFD">
      <w:pPr>
        <w:pStyle w:val="NoSpacing"/>
        <w:rPr>
          <w:ins w:id="90" w:author="Emanuellea" w:date="2014-11-24T13:16:00Z"/>
          <w:rFonts w:ascii="Arial" w:eastAsia="Times New Roman" w:hAnsi="Arial" w:cs="Arial"/>
          <w:bCs/>
          <w:color w:val="000000"/>
          <w:rPrChange w:id="91" w:author="stasd" w:date="2014-12-25T11:07:00Z">
            <w:rPr>
              <w:ins w:id="92" w:author="Emanuellea" w:date="2014-11-24T13:16:00Z"/>
              <w:rStyle w:val="apple-converted-space"/>
              <w:rFonts w:cs="Tahoma"/>
              <w:color w:val="000000" w:themeColor="text1"/>
              <w:sz w:val="20"/>
              <w:szCs w:val="20"/>
              <w:shd w:val="clear" w:color="auto" w:fill="FFFFFF"/>
            </w:rPr>
          </w:rPrChange>
        </w:rPr>
        <w:pPrChange w:id="93" w:author="stasd" w:date="2014-12-25T11:07:00Z">
          <w:pPr>
            <w:pStyle w:val="NoSpacing"/>
            <w:jc w:val="both"/>
          </w:pPr>
        </w:pPrChange>
      </w:pPr>
      <w:ins w:id="94" w:author="Emanuellea" w:date="2014-11-24T13:16:00Z">
        <w:r w:rsidRPr="00775DFD">
          <w:rPr>
            <w:rFonts w:ascii="Arial" w:eastAsia="Times New Roman" w:hAnsi="Arial" w:cs="Arial"/>
            <w:bCs/>
            <w:color w:val="000000"/>
            <w:sz w:val="20"/>
            <w:szCs w:val="20"/>
            <w:rPrChange w:id="95" w:author="stasd" w:date="2014-12-25T11:07:00Z">
              <w:rPr>
                <w:color w:val="000000" w:themeColor="text1"/>
                <w:sz w:val="20"/>
                <w:szCs w:val="20"/>
              </w:rPr>
            </w:rPrChange>
          </w:rPr>
          <w:t xml:space="preserve">EZBOB agreement account number: </w:t>
        </w:r>
        <w:r w:rsidRPr="00775DFD">
          <w:rPr>
            <w:rFonts w:ascii="Arial" w:eastAsia="Times New Roman" w:hAnsi="Arial" w:cs="Arial"/>
            <w:bCs/>
            <w:color w:val="000000"/>
            <w:sz w:val="20"/>
            <w:szCs w:val="20"/>
            <w:rPrChange w:id="96" w:author="stasd" w:date="2014-12-25T11:07:00Z">
              <w:rPr>
                <w:color w:val="000000" w:themeColor="text1"/>
                <w:sz w:val="20"/>
                <w:szCs w:val="20"/>
              </w:rPr>
            </w:rPrChange>
          </w:rPr>
          <w:tab/>
        </w:r>
        <w:r w:rsidRPr="00775DFD">
          <w:rPr>
            <w:rFonts w:ascii="Arial" w:eastAsia="Times New Roman" w:hAnsi="Arial" w:cs="Arial"/>
            <w:bCs/>
            <w:color w:val="000000"/>
            <w:sz w:val="20"/>
            <w:szCs w:val="20"/>
            <w:rPrChange w:id="97" w:author="stasd" w:date="2014-12-25T11:07:00Z">
              <w:rPr>
                <w:color w:val="000000" w:themeColor="text1"/>
                <w:sz w:val="20"/>
                <w:szCs w:val="20"/>
              </w:rPr>
            </w:rPrChange>
          </w:rPr>
          <w:tab/>
        </w:r>
      </w:ins>
      <w:ins w:id="98" w:author="stasd" w:date="2014-12-25T11:08:00Z">
        <w:r w:rsidR="00775DFD">
          <w:rPr>
            <w:rFonts w:ascii="Arial" w:hAnsi="Arial"/>
            <w:color w:val="000000"/>
            <w:sz w:val="20"/>
            <w:szCs w:val="20"/>
            <w:shd w:val="clear" w:color="auto" w:fill="FFFFFF"/>
          </w:rPr>
          <w:t>@</w:t>
        </w:r>
        <w:proofErr w:type="spellStart"/>
        <w:r w:rsidR="00775DFD">
          <w:rPr>
            <w:rFonts w:ascii="Arial" w:hAnsi="Arial"/>
            <w:color w:val="000000"/>
            <w:sz w:val="20"/>
            <w:szCs w:val="20"/>
            <w:shd w:val="clear" w:color="auto" w:fill="FFFFFF"/>
          </w:rPr>
          <w:t>LoanRef</w:t>
        </w:r>
        <w:proofErr w:type="spellEnd"/>
        <w:r w:rsidR="00775DFD">
          <w:rPr>
            <w:rFonts w:ascii="Arial" w:hAnsi="Arial"/>
            <w:color w:val="000000"/>
            <w:sz w:val="20"/>
            <w:szCs w:val="20"/>
            <w:shd w:val="clear" w:color="auto" w:fill="FFFFFF"/>
          </w:rPr>
          <w:t>@</w:t>
        </w:r>
        <w:r w:rsidR="00775DFD" w:rsidRPr="006D03D5">
          <w:rPr>
            <w:rFonts w:ascii="Arial" w:hAnsi="Arial"/>
            <w:color w:val="000000"/>
            <w:sz w:val="20"/>
            <w:szCs w:val="20"/>
            <w:shd w:val="clear" w:color="auto" w:fill="FFFFFF"/>
          </w:rPr>
          <w:t> </w:t>
        </w:r>
        <w:r w:rsidR="00775DFD" w:rsidRPr="006D03D5">
          <w:rPr>
            <w:rFonts w:ascii="Arial" w:hAnsi="Arial"/>
            <w:bCs/>
            <w:color w:val="000000"/>
            <w:sz w:val="20"/>
            <w:szCs w:val="20"/>
            <w:shd w:val="clear" w:color="auto" w:fill="FFFFFF"/>
          </w:rPr>
          <w:t> </w:t>
        </w:r>
      </w:ins>
      <w:ins w:id="99" w:author="Emanuellea" w:date="2014-11-24T13:16:00Z">
        <w:del w:id="100" w:author="stasd" w:date="2014-12-25T11:08:00Z">
          <w:r w:rsidRPr="00775DFD" w:rsidDel="00775DFD">
            <w:rPr>
              <w:rFonts w:ascii="Arial" w:eastAsia="Times New Roman" w:hAnsi="Arial" w:cs="Arial"/>
              <w:bCs/>
              <w:color w:val="000000"/>
              <w:sz w:val="20"/>
              <w:szCs w:val="20"/>
              <w:rPrChange w:id="101" w:author="stasd" w:date="2014-12-25T11:07:00Z">
                <w:rPr>
                  <w:rFonts w:ascii="Open Sans" w:hAnsi="Open Sans"/>
                  <w:color w:val="4D4D4D"/>
                  <w:sz w:val="21"/>
                  <w:szCs w:val="21"/>
                  <w:shd w:val="clear" w:color="auto" w:fill="FFFFFF"/>
                </w:rPr>
              </w:rPrChange>
            </w:rPr>
            <w:delText>01458680001</w:delText>
          </w:r>
          <w:r w:rsidRPr="00775DFD" w:rsidDel="00775DFD">
            <w:rPr>
              <w:rFonts w:ascii="Arial" w:eastAsia="Times New Roman" w:hAnsi="Arial" w:cs="Arial" w:hint="eastAsia"/>
              <w:bCs/>
              <w:color w:val="000000"/>
              <w:rPrChange w:id="102" w:author="stasd" w:date="2014-12-25T11:07:00Z">
                <w:rPr>
                  <w:rStyle w:val="apple-converted-space"/>
                  <w:rFonts w:ascii="Open Sans" w:hAnsi="Open Sans" w:hint="eastAsia"/>
                  <w:color w:val="4D4D4D"/>
                  <w:sz w:val="21"/>
                  <w:szCs w:val="21"/>
                  <w:shd w:val="clear" w:color="auto" w:fill="FFFFFF"/>
                </w:rPr>
              </w:rPrChange>
            </w:rPr>
            <w:delText> </w:delText>
          </w:r>
        </w:del>
      </w:ins>
    </w:p>
    <w:p w:rsidR="00775DFD" w:rsidRDefault="00E83147" w:rsidP="00775DFD">
      <w:pPr>
        <w:pStyle w:val="NoSpacing"/>
        <w:rPr>
          <w:ins w:id="103" w:author="stasd" w:date="2014-12-25T11:09:00Z"/>
          <w:rFonts w:ascii="Arial" w:hAnsi="Arial"/>
          <w:bCs/>
          <w:color w:val="000000"/>
          <w:sz w:val="20"/>
          <w:szCs w:val="20"/>
        </w:rPr>
        <w:pPrChange w:id="104" w:author="stasd" w:date="2014-12-25T11:08:00Z">
          <w:pPr>
            <w:pStyle w:val="NoSpacing"/>
            <w:jc w:val="both"/>
          </w:pPr>
        </w:pPrChange>
      </w:pPr>
      <w:ins w:id="105" w:author="Emanuellea" w:date="2014-11-24T13:16:00Z">
        <w:r w:rsidRPr="00775DFD">
          <w:rPr>
            <w:rFonts w:ascii="Arial" w:eastAsia="Times New Roman" w:hAnsi="Arial" w:cs="Arial"/>
            <w:bCs/>
            <w:color w:val="000000"/>
            <w:sz w:val="20"/>
            <w:szCs w:val="20"/>
            <w:rPrChange w:id="106" w:author="stasd" w:date="2014-12-25T11:07:00Z">
              <w:rPr>
                <w:color w:val="000000" w:themeColor="text1"/>
                <w:sz w:val="20"/>
                <w:szCs w:val="20"/>
              </w:rPr>
            </w:rPrChange>
          </w:rPr>
          <w:t>Date of agreement:</w:t>
        </w:r>
        <w:r w:rsidRPr="00775DFD">
          <w:rPr>
            <w:rFonts w:ascii="Arial" w:eastAsia="Times New Roman" w:hAnsi="Arial" w:cs="Arial"/>
            <w:bCs/>
            <w:color w:val="000000"/>
            <w:sz w:val="20"/>
            <w:szCs w:val="20"/>
            <w:rPrChange w:id="107" w:author="stasd" w:date="2014-12-25T11:07:00Z">
              <w:rPr>
                <w:color w:val="000000" w:themeColor="text1"/>
                <w:sz w:val="20"/>
                <w:szCs w:val="20"/>
              </w:rPr>
            </w:rPrChange>
          </w:rPr>
          <w:tab/>
        </w:r>
        <w:r w:rsidRPr="00775DFD">
          <w:rPr>
            <w:rFonts w:ascii="Arial" w:eastAsia="Times New Roman" w:hAnsi="Arial" w:cs="Arial"/>
            <w:bCs/>
            <w:color w:val="000000"/>
            <w:sz w:val="20"/>
            <w:szCs w:val="20"/>
            <w:rPrChange w:id="108" w:author="stasd" w:date="2014-12-25T11:07:00Z">
              <w:rPr>
                <w:color w:val="000000" w:themeColor="text1"/>
                <w:sz w:val="20"/>
                <w:szCs w:val="20"/>
              </w:rPr>
            </w:rPrChange>
          </w:rPr>
          <w:tab/>
        </w:r>
        <w:r w:rsidRPr="00775DFD">
          <w:rPr>
            <w:rFonts w:ascii="Arial" w:eastAsia="Times New Roman" w:hAnsi="Arial" w:cs="Arial"/>
            <w:bCs/>
            <w:color w:val="000000"/>
            <w:sz w:val="20"/>
            <w:szCs w:val="20"/>
            <w:rPrChange w:id="109" w:author="stasd" w:date="2014-12-25T11:07:00Z">
              <w:rPr>
                <w:color w:val="000000" w:themeColor="text1"/>
                <w:sz w:val="20"/>
                <w:szCs w:val="20"/>
              </w:rPr>
            </w:rPrChange>
          </w:rPr>
          <w:tab/>
        </w:r>
        <w:r w:rsidRPr="00775DFD">
          <w:rPr>
            <w:rFonts w:ascii="Arial" w:eastAsia="Times New Roman" w:hAnsi="Arial" w:cs="Arial"/>
            <w:bCs/>
            <w:color w:val="000000"/>
            <w:sz w:val="20"/>
            <w:szCs w:val="20"/>
            <w:rPrChange w:id="110" w:author="stasd" w:date="2014-12-25T11:07:00Z">
              <w:rPr>
                <w:color w:val="000000" w:themeColor="text1"/>
                <w:sz w:val="20"/>
                <w:szCs w:val="20"/>
              </w:rPr>
            </w:rPrChange>
          </w:rPr>
          <w:tab/>
        </w:r>
      </w:ins>
      <w:ins w:id="111" w:author="stasd" w:date="2014-12-25T11:09:00Z">
        <w:r w:rsidR="00775DFD">
          <w:rPr>
            <w:rFonts w:ascii="Arial" w:hAnsi="Arial"/>
            <w:bCs/>
            <w:color w:val="000000"/>
            <w:sz w:val="20"/>
            <w:szCs w:val="20"/>
            <w:shd w:val="clear" w:color="auto" w:fill="FFFFFF"/>
          </w:rPr>
          <w:t>@</w:t>
        </w:r>
        <w:proofErr w:type="spellStart"/>
        <w:r w:rsidR="00775DFD">
          <w:rPr>
            <w:rFonts w:ascii="Arial" w:hAnsi="Arial"/>
            <w:bCs/>
            <w:color w:val="000000"/>
            <w:sz w:val="20"/>
            <w:szCs w:val="20"/>
            <w:shd w:val="clear" w:color="auto" w:fill="FFFFFF"/>
          </w:rPr>
          <w:t>LoanDate</w:t>
        </w:r>
        <w:proofErr w:type="spellEnd"/>
        <w:r w:rsidR="00775DFD">
          <w:rPr>
            <w:rFonts w:ascii="Arial" w:hAnsi="Arial"/>
            <w:bCs/>
            <w:color w:val="000000"/>
            <w:sz w:val="20"/>
            <w:szCs w:val="20"/>
            <w:shd w:val="clear" w:color="auto" w:fill="FFFFFF"/>
          </w:rPr>
          <w:t>@</w:t>
        </w:r>
        <w:r w:rsidR="00775DFD" w:rsidRPr="006D03D5">
          <w:rPr>
            <w:rFonts w:ascii="Arial" w:hAnsi="Arial"/>
            <w:bCs/>
            <w:color w:val="000000"/>
            <w:sz w:val="20"/>
            <w:szCs w:val="20"/>
          </w:rPr>
          <w:tab/>
        </w:r>
      </w:ins>
    </w:p>
    <w:p w:rsidR="00E83147" w:rsidRPr="00775DFD" w:rsidDel="00775DFD" w:rsidRDefault="00E83147" w:rsidP="00775DFD">
      <w:pPr>
        <w:pStyle w:val="NoSpacing"/>
        <w:rPr>
          <w:ins w:id="112" w:author="Emanuellea" w:date="2014-11-24T13:16:00Z"/>
          <w:del w:id="113" w:author="stasd" w:date="2014-12-25T11:09:00Z"/>
          <w:rFonts w:ascii="Arial" w:eastAsia="Times New Roman" w:hAnsi="Arial" w:cs="Arial"/>
          <w:bCs/>
          <w:color w:val="000000"/>
          <w:sz w:val="20"/>
          <w:szCs w:val="20"/>
          <w:rPrChange w:id="114" w:author="stasd" w:date="2014-12-25T11:07:00Z">
            <w:rPr>
              <w:ins w:id="115" w:author="Emanuellea" w:date="2014-11-24T13:16:00Z"/>
              <w:del w:id="116" w:author="stasd" w:date="2014-12-25T11:09:00Z"/>
              <w:rFonts w:cs="Helvetica"/>
              <w:color w:val="000000" w:themeColor="text1"/>
              <w:sz w:val="20"/>
              <w:szCs w:val="20"/>
              <w:shd w:val="clear" w:color="auto" w:fill="FFFFFF"/>
            </w:rPr>
          </w:rPrChange>
        </w:rPr>
        <w:pPrChange w:id="117" w:author="stasd" w:date="2014-12-25T11:07:00Z">
          <w:pPr>
            <w:pStyle w:val="NoSpacing"/>
            <w:jc w:val="both"/>
          </w:pPr>
        </w:pPrChange>
      </w:pPr>
      <w:ins w:id="118" w:author="Emanuellea" w:date="2014-11-24T13:16:00Z">
        <w:del w:id="119" w:author="stasd" w:date="2014-12-25T11:09:00Z">
          <w:r w:rsidRPr="00775DFD" w:rsidDel="00775DFD">
            <w:rPr>
              <w:rFonts w:ascii="Arial" w:eastAsia="Times New Roman" w:hAnsi="Arial" w:cs="Arial"/>
              <w:bCs/>
              <w:color w:val="000000"/>
              <w:sz w:val="20"/>
              <w:szCs w:val="20"/>
              <w:rPrChange w:id="120" w:author="stasd" w:date="2014-12-25T11:07:00Z">
                <w:rPr>
                  <w:rFonts w:ascii="Open Sans" w:hAnsi="Open Sans"/>
                  <w:color w:val="4D4D4D"/>
                  <w:sz w:val="21"/>
                  <w:szCs w:val="21"/>
                  <w:shd w:val="clear" w:color="auto" w:fill="FFFFFF"/>
                </w:rPr>
              </w:rPrChange>
            </w:rPr>
            <w:delText>Dec 11 2013</w:delText>
          </w:r>
        </w:del>
      </w:ins>
    </w:p>
    <w:p w:rsidR="00E83147" w:rsidRPr="00775DFD" w:rsidDel="00775DFD" w:rsidRDefault="00E83147" w:rsidP="00775DFD">
      <w:pPr>
        <w:pStyle w:val="NoSpacing"/>
        <w:rPr>
          <w:ins w:id="121" w:author="Emanuellea" w:date="2014-11-24T13:16:00Z"/>
          <w:del w:id="122" w:author="stasd" w:date="2014-12-25T11:09:00Z"/>
          <w:rFonts w:ascii="Arial" w:eastAsia="Times New Roman" w:hAnsi="Arial" w:cs="Arial"/>
          <w:bCs/>
          <w:color w:val="000000"/>
          <w:sz w:val="20"/>
          <w:szCs w:val="20"/>
          <w:rPrChange w:id="123" w:author="stasd" w:date="2014-12-25T11:07:00Z">
            <w:rPr>
              <w:ins w:id="124" w:author="Emanuellea" w:date="2014-11-24T13:16:00Z"/>
              <w:del w:id="125" w:author="stasd" w:date="2014-12-25T11:09:00Z"/>
              <w:color w:val="000000" w:themeColor="text1"/>
              <w:sz w:val="20"/>
              <w:szCs w:val="20"/>
            </w:rPr>
          </w:rPrChange>
        </w:rPr>
        <w:pPrChange w:id="126" w:author="stasd" w:date="2014-12-25T11:08:00Z">
          <w:pPr>
            <w:pStyle w:val="NoSpacing"/>
            <w:jc w:val="both"/>
          </w:pPr>
        </w:pPrChange>
      </w:pPr>
      <w:ins w:id="127" w:author="Emanuellea" w:date="2014-11-24T13:16:00Z">
        <w:r w:rsidRPr="00775DFD">
          <w:rPr>
            <w:rFonts w:ascii="Arial" w:eastAsia="Times New Roman" w:hAnsi="Arial" w:cs="Arial"/>
            <w:bCs/>
            <w:color w:val="000000"/>
            <w:sz w:val="20"/>
            <w:szCs w:val="20"/>
            <w:rPrChange w:id="128" w:author="stasd" w:date="2014-12-25T11:07:00Z">
              <w:rPr>
                <w:rFonts w:cs="Helvetica"/>
                <w:color w:val="000000" w:themeColor="text1"/>
                <w:sz w:val="20"/>
                <w:szCs w:val="20"/>
                <w:shd w:val="clear" w:color="auto" w:fill="FFFFFF"/>
              </w:rPr>
            </w:rPrChange>
          </w:rPr>
          <w:t>Original principal amount:</w:t>
        </w:r>
        <w:r w:rsidRPr="00775DFD">
          <w:rPr>
            <w:rFonts w:ascii="Arial" w:eastAsia="Times New Roman" w:hAnsi="Arial" w:cs="Arial"/>
            <w:bCs/>
            <w:color w:val="000000"/>
            <w:sz w:val="20"/>
            <w:szCs w:val="20"/>
            <w:rPrChange w:id="129" w:author="stasd" w:date="2014-12-25T11:07:00Z">
              <w:rPr>
                <w:rFonts w:cs="Helvetica"/>
                <w:color w:val="000000" w:themeColor="text1"/>
                <w:sz w:val="20"/>
                <w:szCs w:val="20"/>
                <w:shd w:val="clear" w:color="auto" w:fill="FFFFFF"/>
              </w:rPr>
            </w:rPrChange>
          </w:rPr>
          <w:tab/>
        </w:r>
        <w:r w:rsidRPr="00775DFD">
          <w:rPr>
            <w:rFonts w:ascii="Arial" w:eastAsia="Times New Roman" w:hAnsi="Arial" w:cs="Arial"/>
            <w:bCs/>
            <w:color w:val="000000"/>
            <w:sz w:val="20"/>
            <w:szCs w:val="20"/>
            <w:rPrChange w:id="130" w:author="stasd" w:date="2014-12-25T11:07:00Z">
              <w:rPr>
                <w:rFonts w:cs="Helvetica"/>
                <w:color w:val="000000" w:themeColor="text1"/>
                <w:sz w:val="20"/>
                <w:szCs w:val="20"/>
                <w:shd w:val="clear" w:color="auto" w:fill="FFFFFF"/>
              </w:rPr>
            </w:rPrChange>
          </w:rPr>
          <w:tab/>
        </w:r>
        <w:r w:rsidRPr="00775DFD">
          <w:rPr>
            <w:rFonts w:ascii="Arial" w:eastAsia="Times New Roman" w:hAnsi="Arial" w:cs="Arial"/>
            <w:bCs/>
            <w:color w:val="000000"/>
            <w:sz w:val="20"/>
            <w:szCs w:val="20"/>
            <w:rPrChange w:id="131" w:author="stasd" w:date="2014-12-25T11:07:00Z">
              <w:rPr>
                <w:rFonts w:cs="Helvetica"/>
                <w:color w:val="000000" w:themeColor="text1"/>
                <w:sz w:val="20"/>
                <w:szCs w:val="20"/>
                <w:shd w:val="clear" w:color="auto" w:fill="FFFFFF"/>
              </w:rPr>
            </w:rPrChange>
          </w:rPr>
          <w:tab/>
        </w:r>
        <w:del w:id="132" w:author="stasd" w:date="2014-12-25T11:08:00Z">
          <w:r w:rsidRPr="00775DFD" w:rsidDel="00775DFD">
            <w:rPr>
              <w:rFonts w:ascii="Arial" w:eastAsia="Times New Roman" w:hAnsi="Arial" w:cs="Arial"/>
              <w:bCs/>
              <w:color w:val="000000"/>
              <w:sz w:val="20"/>
              <w:szCs w:val="20"/>
              <w:rPrChange w:id="133" w:author="stasd" w:date="2014-12-25T11:07:00Z">
                <w:rPr>
                  <w:rFonts w:cs="Helvetica"/>
                  <w:color w:val="000000" w:themeColor="text1"/>
                  <w:sz w:val="20"/>
                  <w:szCs w:val="20"/>
                  <w:shd w:val="clear" w:color="auto" w:fill="FFFFFF"/>
                </w:rPr>
              </w:rPrChange>
            </w:rPr>
            <w:tab/>
          </w:r>
        </w:del>
        <w:r w:rsidRPr="00775DFD">
          <w:rPr>
            <w:rFonts w:ascii="Arial" w:eastAsia="Times New Roman" w:hAnsi="Arial" w:cs="Arial"/>
            <w:bCs/>
            <w:color w:val="000000"/>
            <w:sz w:val="20"/>
            <w:szCs w:val="20"/>
            <w:rPrChange w:id="134" w:author="stasd" w:date="2014-12-25T11:07:00Z">
              <w:rPr>
                <w:rFonts w:eastAsiaTheme="minorHAnsi" w:cs="Arial"/>
                <w:color w:val="000000" w:themeColor="text1"/>
                <w:sz w:val="20"/>
                <w:szCs w:val="20"/>
                <w:lang w:val="en-US" w:eastAsia="en-US" w:bidi="he-IL"/>
              </w:rPr>
            </w:rPrChange>
          </w:rPr>
          <w:t>£</w:t>
        </w:r>
      </w:ins>
      <w:ins w:id="135" w:author="stasd" w:date="2014-12-25T11:14:00Z">
        <w:r w:rsidR="00775DFD">
          <w:rPr>
            <w:rFonts w:ascii="Arial" w:eastAsia="Times New Roman" w:hAnsi="Arial" w:cs="Arial"/>
            <w:bCs/>
            <w:color w:val="000000"/>
            <w:sz w:val="20"/>
            <w:szCs w:val="20"/>
          </w:rPr>
          <w:t xml:space="preserve"> </w:t>
        </w:r>
      </w:ins>
      <w:ins w:id="136" w:author="stasd" w:date="2014-12-25T11:09:00Z">
        <w:r w:rsidR="00775DFD">
          <w:rPr>
            <w:rFonts w:ascii="Arial" w:hAnsi="Arial"/>
            <w:bCs/>
            <w:color w:val="000000"/>
            <w:sz w:val="20"/>
            <w:szCs w:val="20"/>
            <w:shd w:val="clear" w:color="auto" w:fill="FFFFFF"/>
          </w:rPr>
          <w:t>@</w:t>
        </w:r>
        <w:proofErr w:type="spellStart"/>
        <w:r w:rsidR="00775DFD">
          <w:rPr>
            <w:rFonts w:ascii="Arial" w:hAnsi="Arial"/>
            <w:bCs/>
            <w:color w:val="000000"/>
            <w:sz w:val="20"/>
            <w:szCs w:val="20"/>
            <w:shd w:val="clear" w:color="auto" w:fill="FFFFFF"/>
          </w:rPr>
          <w:t>LoanAmount</w:t>
        </w:r>
        <w:proofErr w:type="spellEnd"/>
        <w:r w:rsidR="00775DFD">
          <w:rPr>
            <w:rFonts w:ascii="Arial" w:hAnsi="Arial"/>
            <w:bCs/>
            <w:color w:val="000000"/>
            <w:sz w:val="20"/>
            <w:szCs w:val="20"/>
            <w:shd w:val="clear" w:color="auto" w:fill="FFFFFF"/>
          </w:rPr>
          <w:t>@</w:t>
        </w:r>
      </w:ins>
      <w:ins w:id="137" w:author="Emanuellea" w:date="2014-11-24T13:16:00Z">
        <w:del w:id="138" w:author="stasd" w:date="2014-12-25T11:09:00Z">
          <w:r w:rsidRPr="00775DFD" w:rsidDel="00775DFD">
            <w:rPr>
              <w:rFonts w:ascii="Arial" w:eastAsia="Times New Roman" w:hAnsi="Arial" w:cs="Arial"/>
              <w:bCs/>
              <w:color w:val="000000"/>
              <w:sz w:val="20"/>
              <w:szCs w:val="20"/>
              <w:rPrChange w:id="139" w:author="stasd" w:date="2014-12-25T11:07:00Z">
                <w:rPr>
                  <w:color w:val="000000" w:themeColor="text1"/>
                  <w:sz w:val="20"/>
                  <w:szCs w:val="20"/>
                </w:rPr>
              </w:rPrChange>
            </w:rPr>
            <w:delText>1,000.00</w:delText>
          </w:r>
        </w:del>
      </w:ins>
    </w:p>
    <w:p w:rsidR="00035501" w:rsidRPr="00775DFD" w:rsidDel="00E83147" w:rsidRDefault="00A0158E" w:rsidP="00775DFD">
      <w:pPr>
        <w:pStyle w:val="NoSpacing"/>
        <w:rPr>
          <w:del w:id="140" w:author="Emanuellea" w:date="2014-11-24T13:16:00Z"/>
          <w:rFonts w:ascii="Arial" w:eastAsia="Times New Roman" w:hAnsi="Arial" w:cs="Arial"/>
          <w:bCs/>
          <w:color w:val="000000"/>
          <w:rPrChange w:id="141" w:author="stasd" w:date="2014-12-25T11:07:00Z">
            <w:rPr>
              <w:del w:id="142" w:author="Emanuellea" w:date="2014-11-24T13:16:00Z"/>
              <w:rStyle w:val="apple-converted-space"/>
              <w:rFonts w:cs="Tahoma"/>
              <w:color w:val="000000" w:themeColor="text1"/>
              <w:sz w:val="20"/>
              <w:szCs w:val="20"/>
              <w:shd w:val="clear" w:color="auto" w:fill="FFFFFF"/>
            </w:rPr>
          </w:rPrChange>
        </w:rPr>
        <w:pPrChange w:id="143" w:author="stasd" w:date="2014-12-25T11:07:00Z">
          <w:pPr>
            <w:pStyle w:val="NoSpacing"/>
            <w:jc w:val="both"/>
          </w:pPr>
        </w:pPrChange>
      </w:pPr>
      <w:del w:id="144" w:author="Emanuellea" w:date="2014-11-24T13:16:00Z">
        <w:r w:rsidRPr="00775DFD" w:rsidDel="00E83147">
          <w:rPr>
            <w:rFonts w:ascii="Arial" w:eastAsia="Times New Roman" w:hAnsi="Arial" w:cs="Arial"/>
            <w:bCs/>
            <w:color w:val="000000"/>
            <w:sz w:val="20"/>
            <w:szCs w:val="20"/>
            <w:rPrChange w:id="145" w:author="stasd" w:date="2014-12-25T11:07:00Z">
              <w:rPr>
                <w:color w:val="000000" w:themeColor="text1"/>
                <w:sz w:val="20"/>
                <w:szCs w:val="20"/>
              </w:rPr>
            </w:rPrChange>
          </w:rPr>
          <w:delText xml:space="preserve">EZBOB agreement account number: </w:delText>
        </w:r>
        <w:r w:rsidRPr="00775DFD" w:rsidDel="00E83147">
          <w:rPr>
            <w:rFonts w:ascii="Arial" w:eastAsia="Times New Roman" w:hAnsi="Arial" w:cs="Arial"/>
            <w:bCs/>
            <w:color w:val="000000"/>
            <w:sz w:val="20"/>
            <w:szCs w:val="20"/>
            <w:rPrChange w:id="146" w:author="stasd" w:date="2014-12-25T11:07:00Z">
              <w:rPr>
                <w:color w:val="000000" w:themeColor="text1"/>
                <w:sz w:val="20"/>
                <w:szCs w:val="20"/>
              </w:rPr>
            </w:rPrChange>
          </w:rPr>
          <w:tab/>
        </w:r>
        <w:r w:rsidRPr="00775DFD" w:rsidDel="00E83147">
          <w:rPr>
            <w:rFonts w:ascii="Arial" w:eastAsia="Times New Roman" w:hAnsi="Arial" w:cs="Arial"/>
            <w:bCs/>
            <w:color w:val="000000"/>
            <w:sz w:val="20"/>
            <w:szCs w:val="20"/>
            <w:rPrChange w:id="147" w:author="stasd" w:date="2014-12-25T11:07:00Z">
              <w:rPr>
                <w:color w:val="000000" w:themeColor="text1"/>
                <w:sz w:val="20"/>
                <w:szCs w:val="20"/>
              </w:rPr>
            </w:rPrChange>
          </w:rPr>
          <w:tab/>
        </w:r>
        <w:r w:rsidR="007C020B" w:rsidRPr="00775DFD" w:rsidDel="00E83147">
          <w:rPr>
            <w:rFonts w:ascii="Arial" w:eastAsia="Times New Roman" w:hAnsi="Arial" w:cs="Arial"/>
            <w:bCs/>
            <w:color w:val="000000"/>
            <w:sz w:val="20"/>
            <w:szCs w:val="20"/>
            <w:rPrChange w:id="148" w:author="stasd" w:date="2014-12-25T11:07:00Z">
              <w:rPr>
                <w:rFonts w:cs="Tahoma"/>
                <w:color w:val="000000" w:themeColor="text1"/>
                <w:sz w:val="20"/>
                <w:szCs w:val="20"/>
                <w:shd w:val="clear" w:color="auto" w:fill="FFFFFF"/>
              </w:rPr>
            </w:rPrChange>
          </w:rPr>
          <w:delText>xxx</w:delText>
        </w:r>
      </w:del>
    </w:p>
    <w:p w:rsidR="00A0158E" w:rsidRPr="00775DFD" w:rsidDel="00E83147" w:rsidRDefault="00A0158E" w:rsidP="00775DFD">
      <w:pPr>
        <w:pStyle w:val="NoSpacing"/>
        <w:rPr>
          <w:del w:id="149" w:author="Emanuellea" w:date="2014-11-24T13:16:00Z"/>
          <w:rFonts w:ascii="Arial" w:eastAsia="Times New Roman" w:hAnsi="Arial" w:cs="Arial"/>
          <w:bCs/>
          <w:color w:val="000000"/>
          <w:sz w:val="20"/>
          <w:szCs w:val="20"/>
          <w:rPrChange w:id="150" w:author="stasd" w:date="2014-12-25T11:07:00Z">
            <w:rPr>
              <w:del w:id="151" w:author="Emanuellea" w:date="2014-11-24T13:16:00Z"/>
              <w:rFonts w:cs="Helvetica"/>
              <w:color w:val="000000" w:themeColor="text1"/>
              <w:sz w:val="20"/>
              <w:szCs w:val="20"/>
              <w:shd w:val="clear" w:color="auto" w:fill="FFFFFF"/>
            </w:rPr>
          </w:rPrChange>
        </w:rPr>
        <w:pPrChange w:id="152" w:author="stasd" w:date="2014-12-25T11:07:00Z">
          <w:pPr>
            <w:pStyle w:val="NoSpacing"/>
            <w:jc w:val="both"/>
          </w:pPr>
        </w:pPrChange>
      </w:pPr>
      <w:del w:id="153" w:author="Emanuellea" w:date="2014-11-24T13:16:00Z">
        <w:r w:rsidRPr="00775DFD" w:rsidDel="00E83147">
          <w:rPr>
            <w:rFonts w:ascii="Arial" w:eastAsia="Times New Roman" w:hAnsi="Arial" w:cs="Arial"/>
            <w:bCs/>
            <w:color w:val="000000"/>
            <w:sz w:val="20"/>
            <w:szCs w:val="20"/>
            <w:rPrChange w:id="154" w:author="stasd" w:date="2014-12-25T11:07:00Z">
              <w:rPr>
                <w:color w:val="000000" w:themeColor="text1"/>
                <w:sz w:val="20"/>
                <w:szCs w:val="20"/>
              </w:rPr>
            </w:rPrChange>
          </w:rPr>
          <w:delText>Date of agreement:</w:delText>
        </w:r>
        <w:r w:rsidRPr="00775DFD" w:rsidDel="00E83147">
          <w:rPr>
            <w:rFonts w:ascii="Arial" w:eastAsia="Times New Roman" w:hAnsi="Arial" w:cs="Arial"/>
            <w:bCs/>
            <w:color w:val="000000"/>
            <w:sz w:val="20"/>
            <w:szCs w:val="20"/>
            <w:rPrChange w:id="155" w:author="stasd" w:date="2014-12-25T11:07:00Z">
              <w:rPr>
                <w:color w:val="000000" w:themeColor="text1"/>
                <w:sz w:val="20"/>
                <w:szCs w:val="20"/>
              </w:rPr>
            </w:rPrChange>
          </w:rPr>
          <w:tab/>
        </w:r>
        <w:r w:rsidRPr="00775DFD" w:rsidDel="00E83147">
          <w:rPr>
            <w:rFonts w:ascii="Arial" w:eastAsia="Times New Roman" w:hAnsi="Arial" w:cs="Arial"/>
            <w:bCs/>
            <w:color w:val="000000"/>
            <w:sz w:val="20"/>
            <w:szCs w:val="20"/>
            <w:rPrChange w:id="156" w:author="stasd" w:date="2014-12-25T11:07:00Z">
              <w:rPr>
                <w:color w:val="000000" w:themeColor="text1"/>
                <w:sz w:val="20"/>
                <w:szCs w:val="20"/>
              </w:rPr>
            </w:rPrChange>
          </w:rPr>
          <w:tab/>
        </w:r>
        <w:r w:rsidRPr="00775DFD" w:rsidDel="00E83147">
          <w:rPr>
            <w:rFonts w:ascii="Arial" w:eastAsia="Times New Roman" w:hAnsi="Arial" w:cs="Arial"/>
            <w:bCs/>
            <w:color w:val="000000"/>
            <w:sz w:val="20"/>
            <w:szCs w:val="20"/>
            <w:rPrChange w:id="157" w:author="stasd" w:date="2014-12-25T11:07:00Z">
              <w:rPr>
                <w:color w:val="000000" w:themeColor="text1"/>
                <w:sz w:val="20"/>
                <w:szCs w:val="20"/>
              </w:rPr>
            </w:rPrChange>
          </w:rPr>
          <w:tab/>
        </w:r>
        <w:r w:rsidRPr="00775DFD" w:rsidDel="00E83147">
          <w:rPr>
            <w:rFonts w:ascii="Arial" w:eastAsia="Times New Roman" w:hAnsi="Arial" w:cs="Arial"/>
            <w:bCs/>
            <w:color w:val="000000"/>
            <w:sz w:val="20"/>
            <w:szCs w:val="20"/>
            <w:rPrChange w:id="158" w:author="stasd" w:date="2014-12-25T11:07:00Z">
              <w:rPr>
                <w:color w:val="000000" w:themeColor="text1"/>
                <w:sz w:val="20"/>
                <w:szCs w:val="20"/>
              </w:rPr>
            </w:rPrChange>
          </w:rPr>
          <w:tab/>
        </w:r>
        <w:r w:rsidR="007C020B" w:rsidRPr="00775DFD" w:rsidDel="00E83147">
          <w:rPr>
            <w:rFonts w:ascii="Arial" w:eastAsia="Times New Roman" w:hAnsi="Arial" w:cs="Arial"/>
            <w:bCs/>
            <w:color w:val="000000"/>
            <w:sz w:val="20"/>
            <w:szCs w:val="20"/>
            <w:rPrChange w:id="159" w:author="stasd" w:date="2014-12-25T11:07:00Z">
              <w:rPr>
                <w:rFonts w:cs="Helvetica"/>
                <w:color w:val="000000" w:themeColor="text1"/>
                <w:sz w:val="20"/>
                <w:szCs w:val="20"/>
                <w:shd w:val="clear" w:color="auto" w:fill="FFFFFF"/>
              </w:rPr>
            </w:rPrChange>
          </w:rPr>
          <w:delText>xxx</w:delText>
        </w:r>
      </w:del>
    </w:p>
    <w:p w:rsidR="00D64771" w:rsidRPr="00775DFD" w:rsidDel="00E83147" w:rsidRDefault="00D64771" w:rsidP="00775DFD">
      <w:pPr>
        <w:pStyle w:val="NoSpacing"/>
        <w:rPr>
          <w:del w:id="160" w:author="Emanuellea" w:date="2014-11-24T13:16:00Z"/>
          <w:rFonts w:ascii="Arial" w:eastAsia="Times New Roman" w:hAnsi="Arial" w:cs="Arial"/>
          <w:bCs/>
          <w:color w:val="000000"/>
          <w:sz w:val="20"/>
          <w:szCs w:val="20"/>
          <w:rPrChange w:id="161" w:author="stasd" w:date="2014-12-25T11:07:00Z">
            <w:rPr>
              <w:del w:id="162" w:author="Emanuellea" w:date="2014-11-24T13:16:00Z"/>
              <w:color w:val="000000" w:themeColor="text1"/>
              <w:sz w:val="20"/>
              <w:szCs w:val="20"/>
            </w:rPr>
          </w:rPrChange>
        </w:rPr>
        <w:pPrChange w:id="163" w:author="stasd" w:date="2014-12-25T11:07:00Z">
          <w:pPr>
            <w:pStyle w:val="NoSpacing"/>
            <w:jc w:val="both"/>
          </w:pPr>
        </w:pPrChange>
      </w:pPr>
      <w:del w:id="164" w:author="Emanuellea" w:date="2014-11-24T13:16:00Z">
        <w:r w:rsidRPr="00775DFD" w:rsidDel="00E83147">
          <w:rPr>
            <w:rFonts w:ascii="Arial" w:eastAsia="Times New Roman" w:hAnsi="Arial" w:cs="Arial"/>
            <w:bCs/>
            <w:color w:val="000000"/>
            <w:sz w:val="20"/>
            <w:szCs w:val="20"/>
            <w:rPrChange w:id="165" w:author="stasd" w:date="2014-12-25T11:07:00Z">
              <w:rPr>
                <w:rFonts w:cs="Helvetica"/>
                <w:color w:val="000000" w:themeColor="text1"/>
                <w:sz w:val="20"/>
                <w:szCs w:val="20"/>
                <w:shd w:val="clear" w:color="auto" w:fill="FFFFFF"/>
              </w:rPr>
            </w:rPrChange>
          </w:rPr>
          <w:delText>Original principal amount:</w:delText>
        </w:r>
        <w:r w:rsidRPr="00775DFD" w:rsidDel="00E83147">
          <w:rPr>
            <w:rFonts w:ascii="Arial" w:eastAsia="Times New Roman" w:hAnsi="Arial" w:cs="Arial"/>
            <w:bCs/>
            <w:color w:val="000000"/>
            <w:sz w:val="20"/>
            <w:szCs w:val="20"/>
            <w:rPrChange w:id="166" w:author="stasd" w:date="2014-12-25T11:07:00Z">
              <w:rPr>
                <w:rFonts w:cs="Helvetica"/>
                <w:color w:val="000000" w:themeColor="text1"/>
                <w:sz w:val="20"/>
                <w:szCs w:val="20"/>
                <w:shd w:val="clear" w:color="auto" w:fill="FFFFFF"/>
              </w:rPr>
            </w:rPrChange>
          </w:rPr>
          <w:tab/>
        </w:r>
        <w:r w:rsidRPr="00775DFD" w:rsidDel="00E83147">
          <w:rPr>
            <w:rFonts w:ascii="Arial" w:eastAsia="Times New Roman" w:hAnsi="Arial" w:cs="Arial"/>
            <w:bCs/>
            <w:color w:val="000000"/>
            <w:sz w:val="20"/>
            <w:szCs w:val="20"/>
            <w:rPrChange w:id="167" w:author="stasd" w:date="2014-12-25T11:07:00Z">
              <w:rPr>
                <w:rFonts w:cs="Helvetica"/>
                <w:color w:val="000000" w:themeColor="text1"/>
                <w:sz w:val="20"/>
                <w:szCs w:val="20"/>
                <w:shd w:val="clear" w:color="auto" w:fill="FFFFFF"/>
              </w:rPr>
            </w:rPrChange>
          </w:rPr>
          <w:tab/>
        </w:r>
        <w:r w:rsidRPr="00775DFD" w:rsidDel="00E83147">
          <w:rPr>
            <w:rFonts w:ascii="Arial" w:eastAsia="Times New Roman" w:hAnsi="Arial" w:cs="Arial"/>
            <w:bCs/>
            <w:color w:val="000000"/>
            <w:sz w:val="20"/>
            <w:szCs w:val="20"/>
            <w:rPrChange w:id="168" w:author="stasd" w:date="2014-12-25T11:07:00Z">
              <w:rPr>
                <w:rFonts w:cs="Helvetica"/>
                <w:color w:val="000000" w:themeColor="text1"/>
                <w:sz w:val="20"/>
                <w:szCs w:val="20"/>
                <w:shd w:val="clear" w:color="auto" w:fill="FFFFFF"/>
              </w:rPr>
            </w:rPrChange>
          </w:rPr>
          <w:tab/>
        </w:r>
        <w:r w:rsidRPr="00775DFD" w:rsidDel="00E83147">
          <w:rPr>
            <w:rFonts w:ascii="Arial" w:eastAsia="Times New Roman" w:hAnsi="Arial" w:cs="Arial"/>
            <w:bCs/>
            <w:color w:val="000000"/>
            <w:sz w:val="20"/>
            <w:szCs w:val="20"/>
            <w:rPrChange w:id="169" w:author="stasd" w:date="2014-12-25T11:07:00Z">
              <w:rPr>
                <w:rFonts w:cs="Helvetica"/>
                <w:color w:val="000000" w:themeColor="text1"/>
                <w:sz w:val="20"/>
                <w:szCs w:val="20"/>
                <w:shd w:val="clear" w:color="auto" w:fill="FFFFFF"/>
              </w:rPr>
            </w:rPrChange>
          </w:rPr>
          <w:tab/>
          <w:delText>£</w:delText>
        </w:r>
        <w:r w:rsidR="007C020B" w:rsidRPr="00775DFD" w:rsidDel="00E83147">
          <w:rPr>
            <w:rFonts w:ascii="Arial" w:eastAsia="Times New Roman" w:hAnsi="Arial" w:cs="Arial"/>
            <w:bCs/>
            <w:color w:val="000000"/>
            <w:sz w:val="20"/>
            <w:szCs w:val="20"/>
            <w:rPrChange w:id="170" w:author="stasd" w:date="2014-12-25T11:07:00Z">
              <w:rPr>
                <w:color w:val="000000" w:themeColor="text1"/>
                <w:sz w:val="20"/>
                <w:szCs w:val="20"/>
              </w:rPr>
            </w:rPrChange>
          </w:rPr>
          <w:delText>xxx</w:delText>
        </w:r>
      </w:del>
    </w:p>
    <w:p w:rsidR="00D64771" w:rsidRPr="00775DFD" w:rsidRDefault="00D64771" w:rsidP="00775DFD">
      <w:pPr>
        <w:pStyle w:val="NoSpacing"/>
        <w:rPr>
          <w:rFonts w:ascii="Arial" w:eastAsia="Times New Roman" w:hAnsi="Arial" w:cs="Arial"/>
          <w:bCs/>
          <w:color w:val="000000"/>
          <w:sz w:val="20"/>
          <w:szCs w:val="20"/>
          <w:rPrChange w:id="171" w:author="stasd" w:date="2014-12-25T11:07:00Z">
            <w:rPr>
              <w:color w:val="FF0000"/>
              <w:sz w:val="20"/>
              <w:szCs w:val="20"/>
            </w:rPr>
          </w:rPrChange>
        </w:rPr>
        <w:pPrChange w:id="172" w:author="stasd" w:date="2014-12-25T11:07:00Z">
          <w:pPr>
            <w:pStyle w:val="NoSpacing"/>
            <w:jc w:val="both"/>
          </w:pPr>
        </w:pPrChange>
      </w:pPr>
    </w:p>
    <w:p w:rsidR="00A0158E" w:rsidRPr="00775DFD" w:rsidRDefault="00A0158E" w:rsidP="00775DFD">
      <w:pPr>
        <w:pStyle w:val="NoSpacing"/>
        <w:rPr>
          <w:rFonts w:ascii="Arial" w:eastAsia="Times New Roman" w:hAnsi="Arial" w:cs="Arial"/>
          <w:bCs/>
          <w:color w:val="000000"/>
          <w:sz w:val="20"/>
          <w:szCs w:val="20"/>
          <w:rPrChange w:id="173" w:author="stasd" w:date="2014-12-25T11:07:00Z">
            <w:rPr>
              <w:sz w:val="20"/>
              <w:szCs w:val="20"/>
            </w:rPr>
          </w:rPrChange>
        </w:rPr>
        <w:pPrChange w:id="174" w:author="stasd" w:date="2014-12-25T11:07:00Z">
          <w:pPr>
            <w:pStyle w:val="NoSpacing"/>
            <w:jc w:val="both"/>
          </w:pPr>
        </w:pPrChange>
      </w:pPr>
    </w:p>
    <w:p w:rsidR="00A0158E" w:rsidRPr="00775DFD" w:rsidRDefault="00A0158E" w:rsidP="00775DFD">
      <w:pPr>
        <w:pStyle w:val="NoSpacing"/>
        <w:rPr>
          <w:rFonts w:ascii="Arial" w:eastAsia="Times New Roman" w:hAnsi="Arial" w:cs="Arial"/>
          <w:bCs/>
          <w:color w:val="000000"/>
          <w:sz w:val="20"/>
          <w:szCs w:val="20"/>
          <w:rPrChange w:id="175" w:author="stasd" w:date="2014-12-25T11:07:00Z">
            <w:rPr>
              <w:sz w:val="20"/>
              <w:szCs w:val="20"/>
            </w:rPr>
          </w:rPrChange>
        </w:rPr>
        <w:pPrChange w:id="176" w:author="stasd" w:date="2014-12-25T11:07:00Z">
          <w:pPr>
            <w:pStyle w:val="NoSpacing"/>
            <w:jc w:val="both"/>
          </w:pPr>
        </w:pPrChange>
      </w:pPr>
      <w:r w:rsidRPr="00775DFD">
        <w:rPr>
          <w:rFonts w:ascii="Arial" w:eastAsia="Times New Roman" w:hAnsi="Arial" w:cs="Arial"/>
          <w:bCs/>
          <w:color w:val="000000"/>
          <w:sz w:val="20"/>
          <w:szCs w:val="20"/>
          <w:rPrChange w:id="177" w:author="stasd" w:date="2014-12-25T11:07:00Z">
            <w:rPr>
              <w:sz w:val="20"/>
              <w:szCs w:val="20"/>
            </w:rPr>
          </w:rPrChange>
        </w:rPr>
        <w:t xml:space="preserve">It is hereby alleged that you have breached the repayment sections of your EZBOB loan agreement in that you did not make the following payments in full or on time: </w:t>
      </w:r>
    </w:p>
    <w:p w:rsidR="00A0158E" w:rsidRPr="00775DFD" w:rsidRDefault="00A0158E" w:rsidP="00775DFD">
      <w:pPr>
        <w:pStyle w:val="NoSpacing"/>
        <w:rPr>
          <w:rFonts w:ascii="Arial" w:eastAsia="Times New Roman" w:hAnsi="Arial" w:cs="Arial"/>
          <w:bCs/>
          <w:color w:val="000000"/>
          <w:sz w:val="20"/>
          <w:szCs w:val="20"/>
          <w:rPrChange w:id="178" w:author="stasd" w:date="2014-12-25T11:07:00Z">
            <w:rPr>
              <w:sz w:val="20"/>
              <w:szCs w:val="20"/>
            </w:rPr>
          </w:rPrChange>
        </w:rPr>
        <w:pPrChange w:id="179" w:author="stasd" w:date="2014-12-25T11:07:00Z">
          <w:pPr>
            <w:pStyle w:val="NoSpacing"/>
            <w:jc w:val="both"/>
          </w:pPr>
        </w:pPrChange>
      </w:pPr>
    </w:p>
    <w:tbl>
      <w:tblPr>
        <w:tblStyle w:val="TableGrid"/>
        <w:tblW w:w="0" w:type="auto"/>
        <w:tblInd w:w="108" w:type="dxa"/>
        <w:tblLook w:val="04A0" w:firstRow="1" w:lastRow="0" w:firstColumn="1" w:lastColumn="0" w:noHBand="0" w:noVBand="1"/>
      </w:tblPr>
      <w:tblGrid>
        <w:gridCol w:w="2323"/>
        <w:gridCol w:w="2401"/>
        <w:gridCol w:w="2234"/>
        <w:gridCol w:w="2179"/>
      </w:tblGrid>
      <w:tr w:rsidR="00775DFD" w:rsidRPr="00775DFD" w:rsidTr="00262074">
        <w:tc>
          <w:tcPr>
            <w:tcW w:w="2202" w:type="dxa"/>
            <w:tcBorders>
              <w:top w:val="single" w:sz="4" w:space="0" w:color="auto"/>
              <w:left w:val="single" w:sz="4" w:space="0" w:color="auto"/>
              <w:bottom w:val="single" w:sz="4" w:space="0" w:color="auto"/>
              <w:right w:val="single" w:sz="4" w:space="0" w:color="auto"/>
            </w:tcBorders>
            <w:hideMark/>
          </w:tcPr>
          <w:p w:rsidR="00A0158E" w:rsidRPr="00775DFD" w:rsidRDefault="00A0158E" w:rsidP="00775DFD">
            <w:pPr>
              <w:pStyle w:val="NoSpacing"/>
              <w:rPr>
                <w:rFonts w:ascii="Arial" w:eastAsia="Times New Roman" w:hAnsi="Arial" w:cs="Arial"/>
                <w:bCs/>
                <w:color w:val="000000"/>
                <w:sz w:val="20"/>
                <w:szCs w:val="20"/>
                <w:rPrChange w:id="180" w:author="stasd" w:date="2014-12-25T11:07:00Z">
                  <w:rPr>
                    <w:sz w:val="20"/>
                    <w:szCs w:val="20"/>
                  </w:rPr>
                </w:rPrChange>
              </w:rPr>
              <w:pPrChange w:id="181" w:author="stasd" w:date="2014-12-25T11:07:00Z">
                <w:pPr>
                  <w:pStyle w:val="NoSpacing"/>
                  <w:jc w:val="both"/>
                </w:pPr>
              </w:pPrChange>
            </w:pPr>
            <w:r w:rsidRPr="00775DFD">
              <w:rPr>
                <w:rFonts w:ascii="Arial" w:eastAsia="Times New Roman" w:hAnsi="Arial" w:cs="Arial"/>
                <w:bCs/>
                <w:color w:val="000000"/>
                <w:sz w:val="20"/>
                <w:szCs w:val="20"/>
                <w:rPrChange w:id="182" w:author="stasd" w:date="2014-12-25T11:07:00Z">
                  <w:rPr>
                    <w:sz w:val="20"/>
                    <w:szCs w:val="20"/>
                  </w:rPr>
                </w:rPrChange>
              </w:rPr>
              <w:t>Payment due date</w:t>
            </w:r>
          </w:p>
        </w:tc>
        <w:tc>
          <w:tcPr>
            <w:tcW w:w="2310" w:type="dxa"/>
            <w:tcBorders>
              <w:top w:val="single" w:sz="4" w:space="0" w:color="auto"/>
              <w:left w:val="single" w:sz="4" w:space="0" w:color="auto"/>
              <w:bottom w:val="single" w:sz="4" w:space="0" w:color="auto"/>
              <w:right w:val="single" w:sz="4" w:space="0" w:color="auto"/>
            </w:tcBorders>
            <w:hideMark/>
          </w:tcPr>
          <w:p w:rsidR="00A0158E" w:rsidRPr="00775DFD" w:rsidRDefault="00A0158E" w:rsidP="00775DFD">
            <w:pPr>
              <w:pStyle w:val="NoSpacing"/>
              <w:rPr>
                <w:rFonts w:ascii="Arial" w:eastAsia="Times New Roman" w:hAnsi="Arial" w:cs="Arial"/>
                <w:bCs/>
                <w:color w:val="000000"/>
                <w:sz w:val="20"/>
                <w:szCs w:val="20"/>
                <w:rPrChange w:id="183" w:author="stasd" w:date="2014-12-25T11:07:00Z">
                  <w:rPr>
                    <w:sz w:val="20"/>
                    <w:szCs w:val="20"/>
                  </w:rPr>
                </w:rPrChange>
              </w:rPr>
              <w:pPrChange w:id="184" w:author="stasd" w:date="2014-12-25T11:07:00Z">
                <w:pPr>
                  <w:pStyle w:val="NoSpacing"/>
                  <w:jc w:val="both"/>
                </w:pPr>
              </w:pPrChange>
            </w:pPr>
            <w:r w:rsidRPr="00775DFD">
              <w:rPr>
                <w:rFonts w:ascii="Arial" w:eastAsia="Times New Roman" w:hAnsi="Arial" w:cs="Arial"/>
                <w:bCs/>
                <w:color w:val="000000"/>
                <w:sz w:val="20"/>
                <w:szCs w:val="20"/>
                <w:rPrChange w:id="185" w:author="stasd" w:date="2014-12-25T11:07:00Z">
                  <w:rPr>
                    <w:sz w:val="20"/>
                    <w:szCs w:val="20"/>
                  </w:rPr>
                </w:rPrChange>
              </w:rPr>
              <w:t xml:space="preserve">Full amount due </w:t>
            </w:r>
          </w:p>
        </w:tc>
        <w:tc>
          <w:tcPr>
            <w:tcW w:w="2311" w:type="dxa"/>
            <w:tcBorders>
              <w:top w:val="single" w:sz="4" w:space="0" w:color="auto"/>
              <w:left w:val="single" w:sz="4" w:space="0" w:color="auto"/>
              <w:bottom w:val="single" w:sz="4" w:space="0" w:color="auto"/>
              <w:right w:val="single" w:sz="4" w:space="0" w:color="auto"/>
            </w:tcBorders>
            <w:hideMark/>
          </w:tcPr>
          <w:p w:rsidR="00A0158E" w:rsidRPr="00775DFD" w:rsidRDefault="00A0158E" w:rsidP="00775DFD">
            <w:pPr>
              <w:pStyle w:val="NoSpacing"/>
              <w:rPr>
                <w:rFonts w:ascii="Arial" w:eastAsia="Times New Roman" w:hAnsi="Arial" w:cs="Arial"/>
                <w:bCs/>
                <w:color w:val="000000"/>
                <w:sz w:val="20"/>
                <w:szCs w:val="20"/>
                <w:rPrChange w:id="186" w:author="stasd" w:date="2014-12-25T11:07:00Z">
                  <w:rPr>
                    <w:sz w:val="20"/>
                    <w:szCs w:val="20"/>
                  </w:rPr>
                </w:rPrChange>
              </w:rPr>
              <w:pPrChange w:id="187" w:author="stasd" w:date="2014-12-25T11:07:00Z">
                <w:pPr>
                  <w:pStyle w:val="NoSpacing"/>
                  <w:jc w:val="both"/>
                </w:pPr>
              </w:pPrChange>
            </w:pPr>
            <w:r w:rsidRPr="00775DFD">
              <w:rPr>
                <w:rFonts w:ascii="Arial" w:eastAsia="Times New Roman" w:hAnsi="Arial" w:cs="Arial"/>
                <w:bCs/>
                <w:color w:val="000000"/>
                <w:sz w:val="20"/>
                <w:szCs w:val="20"/>
                <w:rPrChange w:id="188" w:author="stasd" w:date="2014-12-25T11:07:00Z">
                  <w:rPr>
                    <w:sz w:val="20"/>
                    <w:szCs w:val="20"/>
                  </w:rPr>
                </w:rPrChange>
              </w:rPr>
              <w:t>Amount paid</w:t>
            </w:r>
          </w:p>
        </w:tc>
        <w:tc>
          <w:tcPr>
            <w:tcW w:w="2249" w:type="dxa"/>
            <w:tcBorders>
              <w:top w:val="single" w:sz="4" w:space="0" w:color="auto"/>
              <w:left w:val="single" w:sz="4" w:space="0" w:color="auto"/>
              <w:bottom w:val="single" w:sz="4" w:space="0" w:color="auto"/>
              <w:right w:val="single" w:sz="4" w:space="0" w:color="auto"/>
            </w:tcBorders>
            <w:hideMark/>
          </w:tcPr>
          <w:p w:rsidR="00A0158E" w:rsidRPr="00775DFD" w:rsidRDefault="00A0158E" w:rsidP="00775DFD">
            <w:pPr>
              <w:pStyle w:val="NoSpacing"/>
              <w:rPr>
                <w:rFonts w:ascii="Arial" w:eastAsia="Times New Roman" w:hAnsi="Arial" w:cs="Arial"/>
                <w:bCs/>
                <w:color w:val="000000"/>
                <w:sz w:val="20"/>
                <w:szCs w:val="20"/>
                <w:rPrChange w:id="189" w:author="stasd" w:date="2014-12-25T11:07:00Z">
                  <w:rPr>
                    <w:sz w:val="20"/>
                    <w:szCs w:val="20"/>
                  </w:rPr>
                </w:rPrChange>
              </w:rPr>
              <w:pPrChange w:id="190" w:author="stasd" w:date="2014-12-25T11:07:00Z">
                <w:pPr>
                  <w:pStyle w:val="NoSpacing"/>
                  <w:jc w:val="both"/>
                </w:pPr>
              </w:pPrChange>
            </w:pPr>
            <w:r w:rsidRPr="00775DFD">
              <w:rPr>
                <w:rFonts w:ascii="Arial" w:eastAsia="Times New Roman" w:hAnsi="Arial" w:cs="Arial"/>
                <w:bCs/>
                <w:color w:val="000000"/>
                <w:sz w:val="20"/>
                <w:szCs w:val="20"/>
                <w:rPrChange w:id="191" w:author="stasd" w:date="2014-12-25T11:07:00Z">
                  <w:rPr>
                    <w:sz w:val="20"/>
                    <w:szCs w:val="20"/>
                  </w:rPr>
                </w:rPrChange>
              </w:rPr>
              <w:t>Arrears</w:t>
            </w:r>
          </w:p>
        </w:tc>
      </w:tr>
      <w:tr w:rsidR="00775DFD" w:rsidRPr="00775DFD" w:rsidTr="00262074">
        <w:tc>
          <w:tcPr>
            <w:tcW w:w="2202" w:type="dxa"/>
            <w:tcBorders>
              <w:top w:val="single" w:sz="4" w:space="0" w:color="auto"/>
              <w:left w:val="single" w:sz="4" w:space="0" w:color="auto"/>
              <w:bottom w:val="single" w:sz="4" w:space="0" w:color="auto"/>
              <w:right w:val="single" w:sz="4" w:space="0" w:color="auto"/>
            </w:tcBorders>
            <w:hideMark/>
          </w:tcPr>
          <w:p w:rsidR="002640E7" w:rsidRPr="00775DFD" w:rsidRDefault="007C020B" w:rsidP="00775DFD">
            <w:pPr>
              <w:pStyle w:val="NoSpacing"/>
              <w:rPr>
                <w:rFonts w:ascii="Arial" w:eastAsia="Times New Roman" w:hAnsi="Arial" w:cs="Arial"/>
                <w:bCs/>
                <w:color w:val="000000"/>
                <w:sz w:val="20"/>
                <w:szCs w:val="20"/>
                <w:rPrChange w:id="192" w:author="stasd" w:date="2014-12-25T11:07:00Z">
                  <w:rPr>
                    <w:color w:val="000000" w:themeColor="text1"/>
                    <w:sz w:val="20"/>
                    <w:szCs w:val="20"/>
                  </w:rPr>
                </w:rPrChange>
              </w:rPr>
              <w:pPrChange w:id="193" w:author="stasd" w:date="2014-12-25T11:11:00Z">
                <w:pPr>
                  <w:pStyle w:val="NoSpacing"/>
                  <w:jc w:val="both"/>
                </w:pPr>
              </w:pPrChange>
            </w:pPr>
            <w:del w:id="194" w:author="stasd" w:date="2014-12-25T11:09:00Z">
              <w:r w:rsidRPr="00775DFD" w:rsidDel="00775DFD">
                <w:rPr>
                  <w:rFonts w:ascii="Arial" w:eastAsia="Times New Roman" w:hAnsi="Arial" w:cs="Arial"/>
                  <w:bCs/>
                  <w:color w:val="000000"/>
                  <w:sz w:val="20"/>
                  <w:szCs w:val="20"/>
                  <w:rPrChange w:id="195" w:author="stasd" w:date="2014-12-25T11:07:00Z">
                    <w:rPr>
                      <w:rFonts w:cs="Tahoma"/>
                      <w:color w:val="000000" w:themeColor="text1"/>
                      <w:sz w:val="20"/>
                      <w:szCs w:val="20"/>
                      <w:shd w:val="clear" w:color="auto" w:fill="FFFFFF"/>
                    </w:rPr>
                  </w:rPrChange>
                </w:rPr>
                <w:delText>xxx</w:delText>
              </w:r>
            </w:del>
            <w:ins w:id="196" w:author="stasd" w:date="2014-12-25T11:09:00Z">
              <w:r w:rsidR="00775DFD">
                <w:rPr>
                  <w:rFonts w:ascii="Arial" w:hAnsi="Arial"/>
                  <w:color w:val="000000"/>
                  <w:sz w:val="20"/>
                  <w:szCs w:val="20"/>
                  <w:shd w:val="clear" w:color="auto" w:fill="FFFFFF"/>
                </w:rPr>
                <w:t>@</w:t>
              </w:r>
              <w:proofErr w:type="spellStart"/>
              <w:r w:rsidR="00775DFD">
                <w:rPr>
                  <w:rFonts w:ascii="Arial" w:hAnsi="Arial"/>
                  <w:color w:val="000000"/>
                  <w:sz w:val="20"/>
                  <w:szCs w:val="20"/>
                  <w:shd w:val="clear" w:color="auto" w:fill="FFFFFF"/>
                </w:rPr>
                <w:t>DateMissedPay</w:t>
              </w:r>
              <w:proofErr w:type="spellEnd"/>
              <w:r w:rsidR="00775DFD">
                <w:rPr>
                  <w:rFonts w:ascii="Arial" w:hAnsi="Arial"/>
                  <w:color w:val="000000"/>
                  <w:sz w:val="20"/>
                  <w:szCs w:val="20"/>
                  <w:shd w:val="clear" w:color="auto" w:fill="FFFFFF"/>
                </w:rPr>
                <w:t>@</w:t>
              </w:r>
            </w:ins>
          </w:p>
        </w:tc>
        <w:tc>
          <w:tcPr>
            <w:tcW w:w="2310" w:type="dxa"/>
            <w:tcBorders>
              <w:top w:val="single" w:sz="4" w:space="0" w:color="auto"/>
              <w:left w:val="single" w:sz="4" w:space="0" w:color="auto"/>
              <w:bottom w:val="single" w:sz="4" w:space="0" w:color="auto"/>
              <w:right w:val="single" w:sz="4" w:space="0" w:color="auto"/>
            </w:tcBorders>
            <w:hideMark/>
          </w:tcPr>
          <w:p w:rsidR="002640E7" w:rsidRPr="00775DFD" w:rsidRDefault="00775DFD" w:rsidP="00775DFD">
            <w:pPr>
              <w:pStyle w:val="NoSpacing"/>
              <w:rPr>
                <w:rFonts w:ascii="Arial" w:eastAsia="Times New Roman" w:hAnsi="Arial" w:cs="Arial"/>
                <w:bCs/>
                <w:color w:val="000000"/>
                <w:sz w:val="20"/>
                <w:szCs w:val="20"/>
                <w:rPrChange w:id="197" w:author="stasd" w:date="2014-12-25T11:07:00Z">
                  <w:rPr>
                    <w:color w:val="000000" w:themeColor="text1"/>
                    <w:sz w:val="20"/>
                    <w:szCs w:val="20"/>
                  </w:rPr>
                </w:rPrChange>
              </w:rPr>
              <w:pPrChange w:id="198" w:author="stasd" w:date="2014-12-25T11:10:00Z">
                <w:pPr>
                  <w:pStyle w:val="NoSpacing"/>
                  <w:jc w:val="both"/>
                </w:pPr>
              </w:pPrChange>
            </w:pPr>
            <w:ins w:id="199" w:author="stasd" w:date="2014-12-25T11:09:00Z">
              <w:r w:rsidRPr="006D03D5">
                <w:rPr>
                  <w:rFonts w:ascii="Arial" w:hAnsi="Arial"/>
                  <w:color w:val="000000"/>
                  <w:sz w:val="20"/>
                  <w:szCs w:val="20"/>
                  <w:shd w:val="clear" w:color="auto" w:fill="FFFFFF"/>
                </w:rPr>
                <w:t xml:space="preserve">£ </w:t>
              </w:r>
              <w:r>
                <w:rPr>
                  <w:rFonts w:ascii="Arial" w:hAnsi="Arial"/>
                  <w:color w:val="000000"/>
                  <w:sz w:val="20"/>
                  <w:szCs w:val="20"/>
                  <w:shd w:val="clear" w:color="auto" w:fill="FFFFFF"/>
                </w:rPr>
                <w:t>@</w:t>
              </w:r>
              <w:proofErr w:type="spellStart"/>
              <w:r>
                <w:rPr>
                  <w:rFonts w:ascii="Arial" w:hAnsi="Arial"/>
                  <w:color w:val="000000"/>
                  <w:sz w:val="20"/>
                  <w:szCs w:val="20"/>
                  <w:shd w:val="clear" w:color="auto" w:fill="FFFFFF"/>
                </w:rPr>
                <w:t>Amo</w:t>
              </w:r>
              <w:r>
                <w:rPr>
                  <w:rFonts w:ascii="Arial" w:hAnsi="Arial"/>
                  <w:color w:val="000000"/>
                  <w:sz w:val="20"/>
                  <w:szCs w:val="20"/>
                  <w:shd w:val="clear" w:color="auto" w:fill="FFFFFF"/>
                </w:rPr>
                <w:t>Due</w:t>
              </w:r>
            </w:ins>
            <w:ins w:id="200" w:author="stasd" w:date="2014-12-25T11:10:00Z">
              <w:r>
                <w:rPr>
                  <w:rFonts w:ascii="Arial" w:hAnsi="Arial"/>
                  <w:color w:val="000000"/>
                  <w:sz w:val="20"/>
                  <w:szCs w:val="20"/>
                  <w:shd w:val="clear" w:color="auto" w:fill="FFFFFF"/>
                </w:rPr>
                <w:t>NoFees</w:t>
              </w:r>
            </w:ins>
            <w:proofErr w:type="spellEnd"/>
            <w:ins w:id="201" w:author="stasd" w:date="2014-12-25T11:09:00Z">
              <w:r>
                <w:rPr>
                  <w:rFonts w:ascii="Arial" w:hAnsi="Arial"/>
                  <w:color w:val="000000"/>
                  <w:sz w:val="20"/>
                  <w:szCs w:val="20"/>
                  <w:shd w:val="clear" w:color="auto" w:fill="FFFFFF"/>
                </w:rPr>
                <w:t>@</w:t>
              </w:r>
            </w:ins>
            <w:del w:id="202" w:author="stasd" w:date="2014-12-25T11:09:00Z">
              <w:r w:rsidR="007C020B" w:rsidRPr="00775DFD" w:rsidDel="00775DFD">
                <w:rPr>
                  <w:rFonts w:ascii="Arial" w:eastAsia="Times New Roman" w:hAnsi="Arial" w:cs="Arial"/>
                  <w:bCs/>
                  <w:color w:val="000000"/>
                  <w:sz w:val="20"/>
                  <w:szCs w:val="20"/>
                  <w:rPrChange w:id="203" w:author="stasd" w:date="2014-12-25T11:07:00Z">
                    <w:rPr>
                      <w:rFonts w:cs="Tahoma"/>
                      <w:color w:val="000000" w:themeColor="text1"/>
                      <w:sz w:val="20"/>
                      <w:szCs w:val="20"/>
                      <w:shd w:val="clear" w:color="auto" w:fill="FFFFFF"/>
                    </w:rPr>
                  </w:rPrChange>
                </w:rPr>
                <w:delText>xxx</w:delText>
              </w:r>
            </w:del>
          </w:p>
        </w:tc>
        <w:tc>
          <w:tcPr>
            <w:tcW w:w="2311" w:type="dxa"/>
            <w:tcBorders>
              <w:top w:val="single" w:sz="4" w:space="0" w:color="auto"/>
              <w:left w:val="single" w:sz="4" w:space="0" w:color="auto"/>
              <w:bottom w:val="single" w:sz="4" w:space="0" w:color="auto"/>
              <w:right w:val="single" w:sz="4" w:space="0" w:color="auto"/>
            </w:tcBorders>
            <w:hideMark/>
          </w:tcPr>
          <w:p w:rsidR="002640E7" w:rsidRPr="00775DFD" w:rsidRDefault="00775DFD" w:rsidP="00775DFD">
            <w:pPr>
              <w:pStyle w:val="NoSpacing"/>
              <w:rPr>
                <w:rFonts w:ascii="Arial" w:eastAsia="Times New Roman" w:hAnsi="Arial" w:cs="Arial"/>
                <w:bCs/>
                <w:color w:val="000000"/>
                <w:sz w:val="20"/>
                <w:szCs w:val="20"/>
                <w:rPrChange w:id="204" w:author="stasd" w:date="2014-12-25T11:07:00Z">
                  <w:rPr>
                    <w:color w:val="000000" w:themeColor="text1"/>
                    <w:sz w:val="20"/>
                    <w:szCs w:val="20"/>
                  </w:rPr>
                </w:rPrChange>
              </w:rPr>
              <w:pPrChange w:id="205" w:author="stasd" w:date="2014-12-25T11:07:00Z">
                <w:pPr>
                  <w:pStyle w:val="NoSpacing"/>
                  <w:jc w:val="both"/>
                </w:pPr>
              </w:pPrChange>
            </w:pPr>
            <w:ins w:id="206" w:author="stasd" w:date="2014-12-25T11:09:00Z">
              <w:r>
                <w:rPr>
                  <w:rFonts w:ascii="Arial" w:hAnsi="Arial"/>
                  <w:bCs/>
                  <w:color w:val="000000"/>
                  <w:sz w:val="20"/>
                  <w:szCs w:val="20"/>
                </w:rPr>
                <w:t>@</w:t>
              </w:r>
              <w:proofErr w:type="spellStart"/>
              <w:r>
                <w:rPr>
                  <w:rFonts w:ascii="Arial" w:hAnsi="Arial"/>
                  <w:bCs/>
                  <w:color w:val="000000"/>
                  <w:sz w:val="20"/>
                  <w:szCs w:val="20"/>
                </w:rPr>
                <w:t>RepaydAmount</w:t>
              </w:r>
              <w:proofErr w:type="spellEnd"/>
              <w:r>
                <w:rPr>
                  <w:rFonts w:ascii="Arial" w:hAnsi="Arial"/>
                  <w:bCs/>
                  <w:color w:val="000000"/>
                  <w:sz w:val="20"/>
                  <w:szCs w:val="20"/>
                </w:rPr>
                <w:t>@</w:t>
              </w:r>
            </w:ins>
            <w:del w:id="207" w:author="stasd" w:date="2014-12-25T11:09:00Z">
              <w:r w:rsidR="002640E7" w:rsidRPr="00775DFD" w:rsidDel="00775DFD">
                <w:rPr>
                  <w:rFonts w:ascii="Arial" w:eastAsia="Times New Roman" w:hAnsi="Arial" w:cs="Arial"/>
                  <w:bCs/>
                  <w:color w:val="000000"/>
                  <w:sz w:val="20"/>
                  <w:szCs w:val="20"/>
                  <w:rPrChange w:id="208" w:author="stasd" w:date="2014-12-25T11:07:00Z">
                    <w:rPr>
                      <w:color w:val="000000" w:themeColor="text1"/>
                      <w:sz w:val="20"/>
                      <w:szCs w:val="20"/>
                    </w:rPr>
                  </w:rPrChange>
                </w:rPr>
                <w:delText>0</w:delText>
              </w:r>
            </w:del>
          </w:p>
        </w:tc>
        <w:tc>
          <w:tcPr>
            <w:tcW w:w="2249" w:type="dxa"/>
            <w:tcBorders>
              <w:top w:val="single" w:sz="4" w:space="0" w:color="auto"/>
              <w:left w:val="single" w:sz="4" w:space="0" w:color="auto"/>
              <w:bottom w:val="single" w:sz="4" w:space="0" w:color="auto"/>
              <w:right w:val="single" w:sz="4" w:space="0" w:color="auto"/>
            </w:tcBorders>
            <w:hideMark/>
          </w:tcPr>
          <w:p w:rsidR="002640E7" w:rsidRPr="00775DFD" w:rsidRDefault="007C020B" w:rsidP="00775DFD">
            <w:pPr>
              <w:pStyle w:val="NoSpacing"/>
              <w:rPr>
                <w:rFonts w:ascii="Arial" w:eastAsia="Times New Roman" w:hAnsi="Arial" w:cs="Arial"/>
                <w:bCs/>
                <w:color w:val="000000"/>
                <w:sz w:val="20"/>
                <w:szCs w:val="20"/>
                <w:rPrChange w:id="209" w:author="stasd" w:date="2014-12-25T11:07:00Z">
                  <w:rPr>
                    <w:color w:val="000000" w:themeColor="text1"/>
                    <w:sz w:val="20"/>
                    <w:szCs w:val="20"/>
                  </w:rPr>
                </w:rPrChange>
              </w:rPr>
              <w:pPrChange w:id="210" w:author="stasd" w:date="2014-12-25T11:11:00Z">
                <w:pPr>
                  <w:pStyle w:val="NoSpacing"/>
                  <w:jc w:val="both"/>
                </w:pPr>
              </w:pPrChange>
            </w:pPr>
            <w:del w:id="211" w:author="stasd" w:date="2014-12-25T11:10:00Z">
              <w:r w:rsidRPr="00775DFD" w:rsidDel="00775DFD">
                <w:rPr>
                  <w:rFonts w:ascii="Arial" w:eastAsia="Times New Roman" w:hAnsi="Arial" w:cs="Arial"/>
                  <w:bCs/>
                  <w:color w:val="000000"/>
                  <w:sz w:val="20"/>
                  <w:szCs w:val="20"/>
                  <w:rPrChange w:id="212" w:author="stasd" w:date="2014-12-25T11:07:00Z">
                    <w:rPr>
                      <w:rFonts w:cs="Tahoma"/>
                      <w:color w:val="000000" w:themeColor="text1"/>
                      <w:sz w:val="20"/>
                      <w:szCs w:val="20"/>
                      <w:shd w:val="clear" w:color="auto" w:fill="FFFFFF"/>
                    </w:rPr>
                  </w:rPrChange>
                </w:rPr>
                <w:delText>xxx</w:delText>
              </w:r>
            </w:del>
            <w:ins w:id="213" w:author="stasd" w:date="2014-12-25T11:10:00Z">
              <w:r w:rsidR="00775DFD">
                <w:rPr>
                  <w:rFonts w:ascii="Arial" w:eastAsia="Times New Roman" w:hAnsi="Arial" w:cs="Arial"/>
                  <w:bCs/>
                  <w:color w:val="000000"/>
                  <w:sz w:val="20"/>
                  <w:szCs w:val="20"/>
                </w:rPr>
                <w:t>@</w:t>
              </w:r>
              <w:proofErr w:type="spellStart"/>
              <w:r w:rsidR="00775DFD">
                <w:rPr>
                  <w:rFonts w:ascii="Arial" w:eastAsia="Times New Roman" w:hAnsi="Arial" w:cs="Arial"/>
                  <w:bCs/>
                  <w:color w:val="000000"/>
                  <w:sz w:val="20"/>
                  <w:szCs w:val="20"/>
                </w:rPr>
                <w:t>Total</w:t>
              </w:r>
            </w:ins>
            <w:ins w:id="214" w:author="stasd" w:date="2014-12-25T11:11:00Z">
              <w:r w:rsidR="00775DFD">
                <w:rPr>
                  <w:rFonts w:ascii="Arial" w:eastAsia="Times New Roman" w:hAnsi="Arial" w:cs="Arial"/>
                  <w:bCs/>
                  <w:color w:val="000000"/>
                  <w:sz w:val="20"/>
                  <w:szCs w:val="20"/>
                </w:rPr>
                <w:t>No</w:t>
              </w:r>
            </w:ins>
            <w:ins w:id="215" w:author="stasd" w:date="2014-12-25T11:10:00Z">
              <w:r w:rsidR="00775DFD">
                <w:rPr>
                  <w:rFonts w:ascii="Arial" w:eastAsia="Times New Roman" w:hAnsi="Arial" w:cs="Arial"/>
                  <w:bCs/>
                  <w:color w:val="000000"/>
                  <w:sz w:val="20"/>
                  <w:szCs w:val="20"/>
                </w:rPr>
                <w:t>Fees</w:t>
              </w:r>
              <w:proofErr w:type="spellEnd"/>
              <w:r w:rsidR="00775DFD">
                <w:rPr>
                  <w:rFonts w:ascii="Arial" w:eastAsia="Times New Roman" w:hAnsi="Arial" w:cs="Arial"/>
                  <w:bCs/>
                  <w:color w:val="000000"/>
                  <w:sz w:val="20"/>
                  <w:szCs w:val="20"/>
                </w:rPr>
                <w:t>@</w:t>
              </w:r>
            </w:ins>
          </w:p>
        </w:tc>
      </w:tr>
      <w:tr w:rsidR="00775DFD" w:rsidRPr="00775DFD" w:rsidTr="00262074">
        <w:tc>
          <w:tcPr>
            <w:tcW w:w="2202" w:type="dxa"/>
            <w:tcBorders>
              <w:top w:val="single" w:sz="4" w:space="0" w:color="auto"/>
              <w:left w:val="nil"/>
              <w:bottom w:val="nil"/>
              <w:right w:val="nil"/>
            </w:tcBorders>
          </w:tcPr>
          <w:p w:rsidR="0002582C" w:rsidRPr="00775DFD" w:rsidRDefault="0002582C" w:rsidP="00775DFD">
            <w:pPr>
              <w:pStyle w:val="NoSpacing"/>
              <w:rPr>
                <w:rFonts w:ascii="Arial" w:eastAsia="Times New Roman" w:hAnsi="Arial" w:cs="Arial"/>
                <w:bCs/>
                <w:color w:val="000000"/>
                <w:sz w:val="20"/>
                <w:szCs w:val="20"/>
                <w:rPrChange w:id="216" w:author="stasd" w:date="2014-12-25T11:07:00Z">
                  <w:rPr>
                    <w:b/>
                    <w:color w:val="000000" w:themeColor="text1"/>
                    <w:sz w:val="20"/>
                    <w:szCs w:val="20"/>
                  </w:rPr>
                </w:rPrChange>
              </w:rPr>
              <w:pPrChange w:id="217" w:author="stasd" w:date="2014-12-25T11:07:00Z">
                <w:pPr>
                  <w:pStyle w:val="NoSpacing"/>
                  <w:jc w:val="both"/>
                </w:pPr>
              </w:pPrChange>
            </w:pPr>
          </w:p>
        </w:tc>
        <w:tc>
          <w:tcPr>
            <w:tcW w:w="2310" w:type="dxa"/>
            <w:tcBorders>
              <w:top w:val="single" w:sz="4" w:space="0" w:color="auto"/>
              <w:left w:val="nil"/>
              <w:bottom w:val="nil"/>
              <w:right w:val="single" w:sz="4" w:space="0" w:color="auto"/>
            </w:tcBorders>
          </w:tcPr>
          <w:p w:rsidR="0002582C" w:rsidRPr="00775DFD" w:rsidRDefault="0002582C" w:rsidP="00775DFD">
            <w:pPr>
              <w:pStyle w:val="NoSpacing"/>
              <w:rPr>
                <w:rFonts w:ascii="Arial" w:eastAsia="Times New Roman" w:hAnsi="Arial" w:cs="Arial"/>
                <w:bCs/>
                <w:color w:val="000000"/>
                <w:sz w:val="20"/>
                <w:szCs w:val="20"/>
                <w:rPrChange w:id="218" w:author="stasd" w:date="2014-12-25T11:07:00Z">
                  <w:rPr>
                    <w:b/>
                    <w:color w:val="000000" w:themeColor="text1"/>
                    <w:sz w:val="20"/>
                    <w:szCs w:val="20"/>
                  </w:rPr>
                </w:rPrChange>
              </w:rPr>
              <w:pPrChange w:id="219" w:author="stasd" w:date="2014-12-25T11:07:00Z">
                <w:pPr>
                  <w:pStyle w:val="NoSpacing"/>
                  <w:jc w:val="both"/>
                </w:pPr>
              </w:pPrChange>
            </w:pPr>
          </w:p>
        </w:tc>
        <w:tc>
          <w:tcPr>
            <w:tcW w:w="2311" w:type="dxa"/>
            <w:tcBorders>
              <w:top w:val="single" w:sz="4" w:space="0" w:color="auto"/>
              <w:left w:val="single" w:sz="4" w:space="0" w:color="auto"/>
              <w:bottom w:val="single" w:sz="4" w:space="0" w:color="auto"/>
              <w:right w:val="single" w:sz="4" w:space="0" w:color="auto"/>
            </w:tcBorders>
            <w:hideMark/>
          </w:tcPr>
          <w:p w:rsidR="0002582C" w:rsidRPr="00775DFD" w:rsidRDefault="0002582C" w:rsidP="00775DFD">
            <w:pPr>
              <w:pStyle w:val="NoSpacing"/>
              <w:rPr>
                <w:rFonts w:ascii="Arial" w:eastAsia="Times New Roman" w:hAnsi="Arial" w:cs="Arial"/>
                <w:bCs/>
                <w:color w:val="000000"/>
                <w:sz w:val="20"/>
                <w:szCs w:val="20"/>
                <w:rPrChange w:id="220" w:author="stasd" w:date="2014-12-25T11:07:00Z">
                  <w:rPr>
                    <w:b/>
                    <w:color w:val="000000" w:themeColor="text1"/>
                    <w:sz w:val="20"/>
                    <w:szCs w:val="20"/>
                  </w:rPr>
                </w:rPrChange>
              </w:rPr>
              <w:pPrChange w:id="221" w:author="stasd" w:date="2014-12-25T11:07:00Z">
                <w:pPr>
                  <w:pStyle w:val="NoSpacing"/>
                  <w:jc w:val="both"/>
                </w:pPr>
              </w:pPrChange>
            </w:pPr>
            <w:r w:rsidRPr="00775DFD">
              <w:rPr>
                <w:rFonts w:ascii="Arial" w:eastAsia="Times New Roman" w:hAnsi="Arial" w:cs="Arial"/>
                <w:bCs/>
                <w:color w:val="000000"/>
                <w:sz w:val="20"/>
                <w:szCs w:val="20"/>
                <w:rPrChange w:id="222" w:author="stasd" w:date="2014-12-25T11:07:00Z">
                  <w:rPr>
                    <w:b/>
                    <w:color w:val="000000" w:themeColor="text1"/>
                    <w:sz w:val="20"/>
                    <w:szCs w:val="20"/>
                  </w:rPr>
                </w:rPrChange>
              </w:rPr>
              <w:t xml:space="preserve">Total Arrears </w:t>
            </w:r>
          </w:p>
        </w:tc>
        <w:tc>
          <w:tcPr>
            <w:tcW w:w="2249" w:type="dxa"/>
            <w:tcBorders>
              <w:top w:val="single" w:sz="4" w:space="0" w:color="auto"/>
              <w:left w:val="single" w:sz="4" w:space="0" w:color="auto"/>
              <w:bottom w:val="single" w:sz="4" w:space="0" w:color="auto"/>
              <w:right w:val="single" w:sz="4" w:space="0" w:color="auto"/>
            </w:tcBorders>
            <w:hideMark/>
          </w:tcPr>
          <w:p w:rsidR="0002582C" w:rsidRPr="00775DFD" w:rsidRDefault="00775DFD" w:rsidP="002640E7">
            <w:pPr>
              <w:pStyle w:val="NoSpacing"/>
              <w:rPr>
                <w:rFonts w:ascii="Arial" w:eastAsia="Times New Roman" w:hAnsi="Arial" w:cs="Arial"/>
                <w:bCs/>
                <w:color w:val="000000"/>
                <w:sz w:val="20"/>
                <w:szCs w:val="20"/>
                <w:rPrChange w:id="223" w:author="stasd" w:date="2014-12-25T11:07:00Z">
                  <w:rPr>
                    <w:b/>
                    <w:color w:val="000000" w:themeColor="text1"/>
                    <w:sz w:val="20"/>
                    <w:szCs w:val="20"/>
                  </w:rPr>
                </w:rPrChange>
              </w:rPr>
            </w:pPr>
            <w:ins w:id="224" w:author="stasd" w:date="2014-12-25T11:11:00Z">
              <w:r>
                <w:rPr>
                  <w:rFonts w:ascii="Arial" w:eastAsia="Times New Roman" w:hAnsi="Arial" w:cs="Arial"/>
                  <w:bCs/>
                  <w:color w:val="000000"/>
                  <w:sz w:val="20"/>
                  <w:szCs w:val="20"/>
                </w:rPr>
                <w:t>@</w:t>
              </w:r>
              <w:proofErr w:type="spellStart"/>
              <w:r>
                <w:rPr>
                  <w:rFonts w:ascii="Arial" w:eastAsia="Times New Roman" w:hAnsi="Arial" w:cs="Arial"/>
                  <w:bCs/>
                  <w:color w:val="000000"/>
                  <w:sz w:val="20"/>
                  <w:szCs w:val="20"/>
                </w:rPr>
                <w:t>TotalNoFees</w:t>
              </w:r>
              <w:proofErr w:type="spellEnd"/>
              <w:r>
                <w:rPr>
                  <w:rFonts w:ascii="Arial" w:eastAsia="Times New Roman" w:hAnsi="Arial" w:cs="Arial"/>
                  <w:bCs/>
                  <w:color w:val="000000"/>
                  <w:sz w:val="20"/>
                  <w:szCs w:val="20"/>
                </w:rPr>
                <w:t>@</w:t>
              </w:r>
            </w:ins>
            <w:del w:id="225" w:author="stasd" w:date="2014-12-25T11:11:00Z">
              <w:r w:rsidR="007C020B" w:rsidRPr="00775DFD" w:rsidDel="00775DFD">
                <w:rPr>
                  <w:rFonts w:ascii="Arial" w:eastAsia="Times New Roman" w:hAnsi="Arial" w:cs="Arial"/>
                  <w:bCs/>
                  <w:color w:val="000000"/>
                  <w:sz w:val="20"/>
                  <w:szCs w:val="20"/>
                  <w:rPrChange w:id="226" w:author="stasd" w:date="2014-12-25T11:07:00Z">
                    <w:rPr>
                      <w:rFonts w:eastAsiaTheme="minorHAnsi" w:cs="Arial"/>
                      <w:color w:val="000000" w:themeColor="text1"/>
                      <w:sz w:val="20"/>
                      <w:szCs w:val="20"/>
                      <w:lang w:val="en-US" w:eastAsia="en-US" w:bidi="he-IL"/>
                    </w:rPr>
                  </w:rPrChange>
                </w:rPr>
                <w:delText>xxx</w:delText>
              </w:r>
            </w:del>
          </w:p>
        </w:tc>
      </w:tr>
    </w:tbl>
    <w:p w:rsidR="00A0158E" w:rsidRPr="00775DFD" w:rsidRDefault="00A0158E" w:rsidP="00775DFD">
      <w:pPr>
        <w:pStyle w:val="NoSpacing"/>
        <w:rPr>
          <w:rFonts w:ascii="Arial" w:eastAsia="Times New Roman" w:hAnsi="Arial" w:cs="Arial"/>
          <w:bCs/>
          <w:color w:val="000000"/>
          <w:sz w:val="20"/>
          <w:szCs w:val="20"/>
          <w:rPrChange w:id="227" w:author="stasd" w:date="2014-12-25T11:07:00Z">
            <w:rPr>
              <w:b/>
              <w:sz w:val="20"/>
              <w:szCs w:val="20"/>
            </w:rPr>
          </w:rPrChange>
        </w:rPr>
        <w:pPrChange w:id="228" w:author="stasd" w:date="2014-12-25T11:07:00Z">
          <w:pPr>
            <w:pStyle w:val="NoSpacing"/>
            <w:jc w:val="both"/>
          </w:pPr>
        </w:pPrChange>
      </w:pPr>
    </w:p>
    <w:p w:rsidR="00A0158E" w:rsidRPr="00775DFD" w:rsidRDefault="00A0158E" w:rsidP="00775DFD">
      <w:pPr>
        <w:pStyle w:val="NoSpacing"/>
        <w:rPr>
          <w:rFonts w:ascii="Arial" w:eastAsia="Times New Roman" w:hAnsi="Arial" w:cs="Arial"/>
          <w:bCs/>
          <w:color w:val="000000"/>
          <w:sz w:val="20"/>
          <w:szCs w:val="20"/>
          <w:rPrChange w:id="229" w:author="stasd" w:date="2014-12-25T11:07:00Z">
            <w:rPr>
              <w:sz w:val="20"/>
              <w:szCs w:val="20"/>
            </w:rPr>
          </w:rPrChange>
        </w:rPr>
        <w:pPrChange w:id="230" w:author="stasd" w:date="2014-12-25T11:11:00Z">
          <w:pPr>
            <w:pStyle w:val="NoSpacing"/>
            <w:jc w:val="both"/>
          </w:pPr>
        </w:pPrChange>
      </w:pPr>
      <w:r w:rsidRPr="00775DFD">
        <w:rPr>
          <w:rFonts w:ascii="Arial" w:eastAsia="Times New Roman" w:hAnsi="Arial" w:cs="Arial"/>
          <w:bCs/>
          <w:color w:val="000000"/>
          <w:sz w:val="20"/>
          <w:szCs w:val="20"/>
          <w:rPrChange w:id="231" w:author="stasd" w:date="2014-12-25T11:07:00Z">
            <w:rPr>
              <w:sz w:val="20"/>
              <w:szCs w:val="20"/>
            </w:rPr>
          </w:rPrChange>
        </w:rPr>
        <w:t xml:space="preserve">This can be remedied if you submit a payment sufficient to clear the total arrears.  The payment must reach EZBOB </w:t>
      </w:r>
      <w:ins w:id="232" w:author="Emanuellea" w:date="2014-11-24T13:16:00Z">
        <w:r w:rsidR="00E83147" w:rsidRPr="00775DFD">
          <w:rPr>
            <w:rFonts w:ascii="Arial" w:eastAsia="Times New Roman" w:hAnsi="Arial" w:cs="Arial"/>
            <w:bCs/>
            <w:color w:val="000000"/>
            <w:sz w:val="20"/>
            <w:szCs w:val="20"/>
            <w:rPrChange w:id="233" w:author="stasd" w:date="2014-12-25T11:07:00Z">
              <w:rPr>
                <w:sz w:val="20"/>
                <w:szCs w:val="20"/>
              </w:rPr>
            </w:rPrChange>
          </w:rPr>
          <w:t xml:space="preserve">by </w:t>
        </w:r>
        <w:del w:id="234" w:author="stasd" w:date="2014-12-25T11:11:00Z">
          <w:r w:rsidR="00E83147" w:rsidRPr="00775DFD" w:rsidDel="00775DFD">
            <w:rPr>
              <w:rFonts w:ascii="Arial" w:eastAsia="Times New Roman" w:hAnsi="Arial" w:cs="Arial"/>
              <w:bCs/>
              <w:color w:val="000000"/>
              <w:sz w:val="20"/>
              <w:szCs w:val="20"/>
              <w:rPrChange w:id="235" w:author="stasd" w:date="2014-12-25T11:07:00Z">
                <w:rPr>
                  <w:sz w:val="20"/>
                  <w:szCs w:val="20"/>
                </w:rPr>
              </w:rPrChange>
            </w:rPr>
            <w:delText>Dec, 2 2014</w:delText>
          </w:r>
        </w:del>
      </w:ins>
      <w:ins w:id="236" w:author="stasd" w:date="2014-12-25T11:11:00Z">
        <w:r w:rsidR="00775DFD">
          <w:rPr>
            <w:rFonts w:ascii="Arial" w:eastAsia="Times New Roman" w:hAnsi="Arial" w:cs="Arial"/>
            <w:bCs/>
            <w:color w:val="000000"/>
            <w:sz w:val="20"/>
            <w:szCs w:val="20"/>
          </w:rPr>
          <w:t>@Date+10days@</w:t>
        </w:r>
      </w:ins>
      <w:del w:id="237" w:author="Emanuellea" w:date="2014-11-24T13:16:00Z">
        <w:r w:rsidRPr="00775DFD" w:rsidDel="00E83147">
          <w:rPr>
            <w:rFonts w:ascii="Arial" w:eastAsia="Times New Roman" w:hAnsi="Arial" w:cs="Arial"/>
            <w:bCs/>
            <w:color w:val="000000"/>
            <w:sz w:val="20"/>
            <w:szCs w:val="20"/>
            <w:rPrChange w:id="238" w:author="stasd" w:date="2014-12-25T11:07:00Z">
              <w:rPr>
                <w:sz w:val="20"/>
                <w:szCs w:val="20"/>
              </w:rPr>
            </w:rPrChange>
          </w:rPr>
          <w:delText xml:space="preserve">by </w:delText>
        </w:r>
        <w:r w:rsidR="007C020B" w:rsidRPr="00775DFD" w:rsidDel="00E83147">
          <w:rPr>
            <w:rFonts w:ascii="Arial" w:eastAsia="Times New Roman" w:hAnsi="Arial" w:cs="Arial"/>
            <w:bCs/>
            <w:color w:val="000000"/>
            <w:sz w:val="20"/>
            <w:szCs w:val="20"/>
            <w:rPrChange w:id="239" w:author="stasd" w:date="2014-12-25T11:07:00Z">
              <w:rPr>
                <w:color w:val="000000" w:themeColor="text1"/>
                <w:sz w:val="20"/>
                <w:szCs w:val="20"/>
              </w:rPr>
            </w:rPrChange>
          </w:rPr>
          <w:delText>xxx</w:delText>
        </w:r>
      </w:del>
      <w:r w:rsidR="00702C54" w:rsidRPr="00775DFD">
        <w:rPr>
          <w:rFonts w:ascii="Arial" w:eastAsia="Times New Roman" w:hAnsi="Arial" w:cs="Arial"/>
          <w:bCs/>
          <w:color w:val="000000"/>
          <w:sz w:val="20"/>
          <w:szCs w:val="20"/>
          <w:rPrChange w:id="240" w:author="stasd" w:date="2014-12-25T11:07:00Z">
            <w:rPr>
              <w:sz w:val="20"/>
              <w:szCs w:val="20"/>
            </w:rPr>
          </w:rPrChange>
        </w:rPr>
        <w:t>.</w:t>
      </w:r>
    </w:p>
    <w:p w:rsidR="00A0158E" w:rsidRPr="00775DFD" w:rsidRDefault="00A0158E" w:rsidP="00775DFD">
      <w:pPr>
        <w:pStyle w:val="NoSpacing"/>
        <w:rPr>
          <w:rFonts w:ascii="Arial" w:eastAsia="Times New Roman" w:hAnsi="Arial" w:cs="Arial"/>
          <w:bCs/>
          <w:color w:val="000000"/>
          <w:sz w:val="20"/>
          <w:szCs w:val="20"/>
          <w:rPrChange w:id="241" w:author="stasd" w:date="2014-12-25T11:07:00Z">
            <w:rPr>
              <w:sz w:val="20"/>
              <w:szCs w:val="20"/>
            </w:rPr>
          </w:rPrChange>
        </w:rPr>
        <w:pPrChange w:id="242" w:author="stasd" w:date="2014-12-25T11:07:00Z">
          <w:pPr>
            <w:pStyle w:val="NoSpacing"/>
            <w:jc w:val="both"/>
          </w:pPr>
        </w:pPrChange>
      </w:pPr>
    </w:p>
    <w:p w:rsidR="00A0158E" w:rsidRPr="00775DFD" w:rsidRDefault="00A0158E" w:rsidP="00775DFD">
      <w:pPr>
        <w:pStyle w:val="NoSpacing"/>
        <w:rPr>
          <w:rFonts w:ascii="Arial" w:eastAsia="Times New Roman" w:hAnsi="Arial" w:cs="Arial"/>
          <w:bCs/>
          <w:color w:val="000000"/>
          <w:sz w:val="20"/>
          <w:szCs w:val="20"/>
          <w:rPrChange w:id="243" w:author="stasd" w:date="2014-12-25T11:07:00Z">
            <w:rPr>
              <w:sz w:val="20"/>
              <w:szCs w:val="20"/>
            </w:rPr>
          </w:rPrChange>
        </w:rPr>
        <w:pPrChange w:id="244" w:author="stasd" w:date="2014-12-25T11:07:00Z">
          <w:pPr>
            <w:pStyle w:val="NoSpacing"/>
            <w:jc w:val="both"/>
          </w:pPr>
        </w:pPrChange>
      </w:pPr>
      <w:r w:rsidRPr="00775DFD">
        <w:rPr>
          <w:rFonts w:ascii="Arial" w:eastAsia="Times New Roman" w:hAnsi="Arial" w:cs="Arial"/>
          <w:bCs/>
          <w:color w:val="000000"/>
          <w:sz w:val="20"/>
          <w:szCs w:val="20"/>
          <w:rPrChange w:id="245" w:author="stasd" w:date="2014-12-25T11:07:00Z">
            <w:rPr>
              <w:sz w:val="20"/>
              <w:szCs w:val="20"/>
            </w:rPr>
          </w:rPrChange>
        </w:rPr>
        <w:t xml:space="preserve">IF THE ACTION REQUIRED BY THIS NOTICE IS TAKEN BEFORE THE DATE SHOWN NO FURTHER ENFORCEMENT ACTION WILL BE TAKEN IN RESPECT OF THE BREACH. </w:t>
      </w:r>
    </w:p>
    <w:p w:rsidR="00A0158E" w:rsidRPr="00775DFD" w:rsidRDefault="00A0158E" w:rsidP="00775DFD">
      <w:pPr>
        <w:pStyle w:val="NoSpacing"/>
        <w:rPr>
          <w:rFonts w:ascii="Arial" w:eastAsia="Times New Roman" w:hAnsi="Arial" w:cs="Arial"/>
          <w:bCs/>
          <w:color w:val="000000"/>
          <w:sz w:val="20"/>
          <w:szCs w:val="20"/>
          <w:rPrChange w:id="246" w:author="stasd" w:date="2014-12-25T11:07:00Z">
            <w:rPr>
              <w:sz w:val="20"/>
              <w:szCs w:val="20"/>
            </w:rPr>
          </w:rPrChange>
        </w:rPr>
        <w:pPrChange w:id="247" w:author="stasd" w:date="2014-12-25T11:07:00Z">
          <w:pPr>
            <w:pStyle w:val="NoSpacing"/>
            <w:jc w:val="both"/>
          </w:pPr>
        </w:pPrChange>
      </w:pPr>
    </w:p>
    <w:p w:rsidR="00A0158E" w:rsidRPr="00775DFD" w:rsidRDefault="00A0158E" w:rsidP="00775DFD">
      <w:pPr>
        <w:pStyle w:val="NoSpacing"/>
        <w:rPr>
          <w:rFonts w:ascii="Arial" w:eastAsia="Times New Roman" w:hAnsi="Arial" w:cs="Arial"/>
          <w:bCs/>
          <w:color w:val="000000"/>
          <w:sz w:val="20"/>
          <w:szCs w:val="20"/>
          <w:rPrChange w:id="248" w:author="stasd" w:date="2014-12-25T11:07:00Z">
            <w:rPr>
              <w:sz w:val="20"/>
              <w:szCs w:val="20"/>
            </w:rPr>
          </w:rPrChange>
        </w:rPr>
        <w:pPrChange w:id="249" w:author="stasd" w:date="2014-12-25T11:07:00Z">
          <w:pPr>
            <w:pStyle w:val="NoSpacing"/>
            <w:jc w:val="both"/>
          </w:pPr>
        </w:pPrChange>
      </w:pPr>
      <w:r w:rsidRPr="00775DFD">
        <w:rPr>
          <w:rFonts w:ascii="Arial" w:eastAsia="Times New Roman" w:hAnsi="Arial" w:cs="Arial"/>
          <w:bCs/>
          <w:color w:val="000000"/>
          <w:sz w:val="20"/>
          <w:szCs w:val="20"/>
          <w:rPrChange w:id="250" w:author="stasd" w:date="2014-12-25T11:07:00Z">
            <w:rPr>
              <w:sz w:val="20"/>
              <w:szCs w:val="20"/>
            </w:rPr>
          </w:rPrChange>
        </w:rPr>
        <w:t xml:space="preserve">IF YOU DO NOT TAKE THE ACTION REQUIRED BY THIS NOTICE BEFORE THE DATE SHOWN THEN THE FURTHER ACTION SET OUT BELOW MAY BE TAKEN AGAINST YOU. </w:t>
      </w:r>
    </w:p>
    <w:p w:rsidR="00A0158E" w:rsidRPr="00775DFD" w:rsidRDefault="00A0158E" w:rsidP="00775DFD">
      <w:pPr>
        <w:pStyle w:val="NoSpacing"/>
        <w:rPr>
          <w:rFonts w:ascii="Arial" w:eastAsia="Times New Roman" w:hAnsi="Arial" w:cs="Arial"/>
          <w:bCs/>
          <w:color w:val="000000"/>
          <w:sz w:val="20"/>
          <w:szCs w:val="20"/>
          <w:rPrChange w:id="251" w:author="stasd" w:date="2014-12-25T11:07:00Z">
            <w:rPr>
              <w:sz w:val="20"/>
              <w:szCs w:val="20"/>
            </w:rPr>
          </w:rPrChange>
        </w:rPr>
        <w:pPrChange w:id="252" w:author="stasd" w:date="2014-12-25T11:07:00Z">
          <w:pPr>
            <w:pStyle w:val="NoSpacing"/>
            <w:jc w:val="both"/>
          </w:pPr>
        </w:pPrChange>
      </w:pPr>
    </w:p>
    <w:p w:rsidR="00A0158E" w:rsidRPr="00775DFD" w:rsidRDefault="00A0158E" w:rsidP="00775DFD">
      <w:pPr>
        <w:pStyle w:val="NoSpacing"/>
        <w:rPr>
          <w:rFonts w:ascii="Arial" w:eastAsia="Times New Roman" w:hAnsi="Arial" w:cs="Arial"/>
          <w:bCs/>
          <w:color w:val="000000"/>
          <w:sz w:val="20"/>
          <w:szCs w:val="20"/>
          <w:rPrChange w:id="253" w:author="stasd" w:date="2014-12-25T11:07:00Z">
            <w:rPr>
              <w:b/>
              <w:color w:val="000000" w:themeColor="text1"/>
              <w:sz w:val="20"/>
              <w:szCs w:val="20"/>
            </w:rPr>
          </w:rPrChange>
        </w:rPr>
        <w:pPrChange w:id="254" w:author="stasd" w:date="2014-12-25T11:12:00Z">
          <w:pPr>
            <w:pStyle w:val="NoSpacing"/>
            <w:jc w:val="both"/>
          </w:pPr>
        </w:pPrChange>
      </w:pPr>
      <w:r w:rsidRPr="00775DFD">
        <w:rPr>
          <w:rFonts w:ascii="Arial" w:eastAsia="Times New Roman" w:hAnsi="Arial" w:cs="Arial"/>
          <w:bCs/>
          <w:color w:val="000000"/>
          <w:sz w:val="20"/>
          <w:szCs w:val="20"/>
          <w:rPrChange w:id="255" w:author="stasd" w:date="2014-12-25T11:07:00Z">
            <w:rPr>
              <w:sz w:val="20"/>
              <w:szCs w:val="20"/>
            </w:rPr>
          </w:rPrChange>
        </w:rPr>
        <w:t xml:space="preserve">If you do not take the aforementioned steps to remedy your breach by the date specified above, EZBOB will on or at any time after that date terminate the loan agreement and demand immediate repayment of the total balance outstanding of </w:t>
      </w:r>
      <w:r w:rsidR="002640E7" w:rsidRPr="00775DFD">
        <w:rPr>
          <w:rFonts w:ascii="Arial" w:eastAsia="Times New Roman" w:hAnsi="Arial" w:cs="Arial"/>
          <w:bCs/>
          <w:color w:val="000000"/>
          <w:sz w:val="20"/>
          <w:szCs w:val="20"/>
          <w:rPrChange w:id="256" w:author="stasd" w:date="2014-12-25T11:07:00Z">
            <w:rPr>
              <w:rFonts w:eastAsiaTheme="minorHAnsi" w:cs="Arial"/>
              <w:color w:val="000000" w:themeColor="text1"/>
              <w:sz w:val="20"/>
              <w:szCs w:val="20"/>
              <w:lang w:val="en-US" w:eastAsia="en-US" w:bidi="he-IL"/>
            </w:rPr>
          </w:rPrChange>
        </w:rPr>
        <w:t xml:space="preserve">£ </w:t>
      </w:r>
      <w:del w:id="257" w:author="Emanuellea" w:date="2014-11-24T13:17:00Z">
        <w:r w:rsidR="007C020B" w:rsidRPr="00775DFD" w:rsidDel="00E83147">
          <w:rPr>
            <w:rFonts w:ascii="Arial" w:eastAsia="Times New Roman" w:hAnsi="Arial" w:cs="Arial"/>
            <w:bCs/>
            <w:color w:val="000000"/>
            <w:sz w:val="20"/>
            <w:szCs w:val="20"/>
            <w:rPrChange w:id="258" w:author="stasd" w:date="2014-12-25T11:07:00Z">
              <w:rPr>
                <w:color w:val="000000" w:themeColor="text1"/>
                <w:sz w:val="20"/>
                <w:szCs w:val="20"/>
              </w:rPr>
            </w:rPrChange>
          </w:rPr>
          <w:delText>xx</w:delText>
        </w:r>
        <w:r w:rsidR="002640E7" w:rsidRPr="00775DFD" w:rsidDel="00E83147">
          <w:rPr>
            <w:rFonts w:ascii="Arial" w:eastAsia="Times New Roman" w:hAnsi="Arial" w:cs="Arial"/>
            <w:bCs/>
            <w:color w:val="000000"/>
            <w:sz w:val="20"/>
            <w:szCs w:val="20"/>
            <w:rPrChange w:id="259" w:author="stasd" w:date="2014-12-25T11:07:00Z">
              <w:rPr>
                <w:color w:val="000000" w:themeColor="text1"/>
                <w:sz w:val="20"/>
                <w:szCs w:val="20"/>
              </w:rPr>
            </w:rPrChange>
          </w:rPr>
          <w:delText xml:space="preserve"> </w:delText>
        </w:r>
      </w:del>
      <w:ins w:id="260" w:author="Emanuellea" w:date="2014-11-24T13:17:00Z">
        <w:del w:id="261" w:author="stasd" w:date="2014-12-25T11:12:00Z">
          <w:r w:rsidR="00E83147" w:rsidRPr="00775DFD" w:rsidDel="00775DFD">
            <w:rPr>
              <w:rFonts w:ascii="Arial" w:eastAsia="Times New Roman" w:hAnsi="Arial" w:cs="Arial"/>
              <w:bCs/>
              <w:color w:val="000000"/>
              <w:sz w:val="20"/>
              <w:szCs w:val="20"/>
              <w:rPrChange w:id="262" w:author="stasd" w:date="2014-12-25T11:07:00Z">
                <w:rPr>
                  <w:color w:val="000000" w:themeColor="text1"/>
                  <w:sz w:val="20"/>
                  <w:szCs w:val="20"/>
                </w:rPr>
              </w:rPrChange>
            </w:rPr>
            <w:delText>195.42</w:delText>
          </w:r>
        </w:del>
      </w:ins>
      <w:ins w:id="263" w:author="stasd" w:date="2014-12-25T11:12:00Z">
        <w:r w:rsidR="00775DFD">
          <w:rPr>
            <w:rFonts w:ascii="Arial" w:hAnsi="Arial"/>
            <w:bCs/>
            <w:color w:val="000000"/>
            <w:sz w:val="20"/>
            <w:szCs w:val="20"/>
          </w:rPr>
          <w:t>@</w:t>
        </w:r>
        <w:proofErr w:type="spellStart"/>
        <w:r w:rsidR="00775DFD">
          <w:rPr>
            <w:rFonts w:ascii="Arial" w:hAnsi="Arial"/>
            <w:bCs/>
            <w:color w:val="000000"/>
            <w:sz w:val="20"/>
            <w:szCs w:val="20"/>
          </w:rPr>
          <w:t>OutstandingBalance</w:t>
        </w:r>
        <w:proofErr w:type="spellEnd"/>
        <w:r w:rsidR="00775DFD">
          <w:rPr>
            <w:rFonts w:ascii="Arial" w:hAnsi="Arial"/>
            <w:bCs/>
            <w:color w:val="000000"/>
            <w:sz w:val="20"/>
            <w:szCs w:val="20"/>
          </w:rPr>
          <w:t>@</w:t>
        </w:r>
        <w:r w:rsidR="00775DFD">
          <w:rPr>
            <w:rFonts w:ascii="Arial" w:hAnsi="Arial"/>
            <w:bCs/>
            <w:color w:val="000000"/>
            <w:sz w:val="20"/>
            <w:szCs w:val="20"/>
          </w:rPr>
          <w:t xml:space="preserve"> </w:t>
        </w:r>
      </w:ins>
      <w:ins w:id="264" w:author="Emanuellea" w:date="2014-11-24T13:17:00Z">
        <w:del w:id="265" w:author="stasd" w:date="2014-12-25T11:12:00Z">
          <w:r w:rsidR="00E83147" w:rsidRPr="00775DFD" w:rsidDel="00775DFD">
            <w:rPr>
              <w:rFonts w:ascii="Arial" w:eastAsia="Times New Roman" w:hAnsi="Arial" w:cs="Arial"/>
              <w:bCs/>
              <w:color w:val="000000"/>
              <w:sz w:val="20"/>
              <w:szCs w:val="20"/>
              <w:rPrChange w:id="266" w:author="stasd" w:date="2014-12-25T11:07:00Z">
                <w:rPr>
                  <w:color w:val="000000" w:themeColor="text1"/>
                  <w:sz w:val="20"/>
                  <w:szCs w:val="20"/>
                </w:rPr>
              </w:rPrChange>
            </w:rPr>
            <w:delText xml:space="preserve">  </w:delText>
          </w:r>
        </w:del>
      </w:ins>
      <w:r w:rsidRPr="00775DFD">
        <w:rPr>
          <w:rFonts w:ascii="Arial" w:eastAsia="Times New Roman" w:hAnsi="Arial" w:cs="Arial"/>
          <w:bCs/>
          <w:color w:val="000000"/>
          <w:sz w:val="20"/>
          <w:szCs w:val="20"/>
          <w:rPrChange w:id="267" w:author="stasd" w:date="2014-12-25T11:07:00Z">
            <w:rPr>
              <w:sz w:val="20"/>
              <w:szCs w:val="20"/>
            </w:rPr>
          </w:rPrChange>
        </w:rPr>
        <w:t xml:space="preserve">plus any interest and charges due (including any such interest and charges that have become payable as a result of the aforementioned breaches), if necessary taking court action and/or instructing a collection agent to recover the debt. </w:t>
      </w:r>
    </w:p>
    <w:p w:rsidR="00A0158E" w:rsidRPr="00775DFD" w:rsidRDefault="00A0158E" w:rsidP="00775DFD">
      <w:pPr>
        <w:pStyle w:val="NoSpacing"/>
        <w:rPr>
          <w:rFonts w:ascii="Arial" w:eastAsia="Times New Roman" w:hAnsi="Arial" w:cs="Arial"/>
          <w:bCs/>
          <w:color w:val="000000"/>
          <w:sz w:val="20"/>
          <w:szCs w:val="20"/>
          <w:rPrChange w:id="268" w:author="stasd" w:date="2014-12-25T11:07:00Z">
            <w:rPr>
              <w:sz w:val="20"/>
              <w:szCs w:val="20"/>
            </w:rPr>
          </w:rPrChange>
        </w:rPr>
        <w:pPrChange w:id="269" w:author="stasd" w:date="2014-12-25T11:07:00Z">
          <w:pPr>
            <w:pStyle w:val="NoSpacing"/>
            <w:jc w:val="both"/>
          </w:pPr>
        </w:pPrChange>
      </w:pPr>
    </w:p>
    <w:p w:rsidR="00A0158E" w:rsidRPr="00775DFD" w:rsidRDefault="00A0158E" w:rsidP="00775DFD">
      <w:pPr>
        <w:pStyle w:val="NoSpacing"/>
        <w:rPr>
          <w:rFonts w:ascii="Arial" w:eastAsia="Times New Roman" w:hAnsi="Arial" w:cs="Arial"/>
          <w:bCs/>
          <w:color w:val="000000"/>
          <w:sz w:val="20"/>
          <w:szCs w:val="20"/>
          <w:rPrChange w:id="270" w:author="stasd" w:date="2014-12-25T11:07:00Z">
            <w:rPr>
              <w:sz w:val="20"/>
              <w:szCs w:val="20"/>
            </w:rPr>
          </w:rPrChange>
        </w:rPr>
        <w:pPrChange w:id="271" w:author="stasd" w:date="2014-12-25T11:07:00Z">
          <w:pPr>
            <w:pStyle w:val="NoSpacing"/>
            <w:jc w:val="both"/>
          </w:pPr>
        </w:pPrChange>
      </w:pPr>
      <w:r w:rsidRPr="00775DFD">
        <w:rPr>
          <w:rFonts w:ascii="Arial" w:eastAsia="Times New Roman" w:hAnsi="Arial" w:cs="Arial"/>
          <w:bCs/>
          <w:color w:val="000000"/>
          <w:sz w:val="20"/>
          <w:szCs w:val="20"/>
          <w:rPrChange w:id="272" w:author="stasd" w:date="2014-12-25T11:07:00Z">
            <w:rPr>
              <w:sz w:val="20"/>
              <w:szCs w:val="20"/>
            </w:rPr>
          </w:rPrChange>
        </w:rPr>
        <w:t xml:space="preserve">IF YOU HAVE DIFFICULTY IN PAYING ANY SUM OWING UNDER THE AGREEMENT OR TAKING ANY OTHER ACTION REQUIRED BY THIS NOTICE, YOU CAN APPLY TO THE COURT WHICH MAY MAKE AN ORDER ALLOWING YOU OR ANY SURETY MORE TIME. </w:t>
      </w:r>
    </w:p>
    <w:p w:rsidR="00A0158E" w:rsidRPr="00775DFD" w:rsidRDefault="00A0158E" w:rsidP="00775DFD">
      <w:pPr>
        <w:pStyle w:val="NoSpacing"/>
        <w:rPr>
          <w:rFonts w:ascii="Arial" w:eastAsia="Times New Roman" w:hAnsi="Arial" w:cs="Arial"/>
          <w:bCs/>
          <w:color w:val="000000"/>
          <w:sz w:val="20"/>
          <w:szCs w:val="20"/>
          <w:rPrChange w:id="273" w:author="stasd" w:date="2014-12-25T11:07:00Z">
            <w:rPr>
              <w:sz w:val="20"/>
              <w:szCs w:val="20"/>
            </w:rPr>
          </w:rPrChange>
        </w:rPr>
        <w:pPrChange w:id="274" w:author="stasd" w:date="2014-12-25T11:07:00Z">
          <w:pPr>
            <w:pStyle w:val="NoSpacing"/>
            <w:jc w:val="both"/>
          </w:pPr>
        </w:pPrChange>
      </w:pPr>
    </w:p>
    <w:p w:rsidR="00A0158E" w:rsidRPr="00775DFD" w:rsidRDefault="00A0158E" w:rsidP="00775DFD">
      <w:pPr>
        <w:pStyle w:val="NoSpacing"/>
        <w:rPr>
          <w:rFonts w:ascii="Arial" w:eastAsia="Times New Roman" w:hAnsi="Arial" w:cs="Arial"/>
          <w:bCs/>
          <w:color w:val="000000"/>
          <w:sz w:val="20"/>
          <w:szCs w:val="20"/>
          <w:rPrChange w:id="275" w:author="stasd" w:date="2014-12-25T11:07:00Z">
            <w:rPr>
              <w:sz w:val="20"/>
              <w:szCs w:val="20"/>
            </w:rPr>
          </w:rPrChange>
        </w:rPr>
        <w:pPrChange w:id="276" w:author="stasd" w:date="2014-12-25T11:07:00Z">
          <w:pPr>
            <w:pStyle w:val="NoSpacing"/>
            <w:jc w:val="both"/>
          </w:pPr>
        </w:pPrChange>
      </w:pPr>
      <w:r w:rsidRPr="00775DFD">
        <w:rPr>
          <w:rFonts w:ascii="Arial" w:eastAsia="Times New Roman" w:hAnsi="Arial" w:cs="Arial"/>
          <w:bCs/>
          <w:color w:val="000000"/>
          <w:sz w:val="20"/>
          <w:szCs w:val="20"/>
          <w:rPrChange w:id="277" w:author="stasd" w:date="2014-12-25T11:07:00Z">
            <w:rPr>
              <w:sz w:val="20"/>
              <w:szCs w:val="20"/>
            </w:rPr>
          </w:rPrChange>
        </w:rPr>
        <w:t>IF YOU ARE NOT SURE WHAT TO DO, YOU SHOULD GET HELP AS SOON AS POSSIBLE. FOR EXAMPLE YOU SHOULD CONTACT A SOLICITOR, YOUR LOCAL TRADING STANDARDS DEPARTMENT OR YOUR NEAREST CITIZENS’ ADVICE BUREAU.</w:t>
      </w:r>
    </w:p>
    <w:p w:rsidR="00A0158E" w:rsidRPr="00775DFD" w:rsidRDefault="00A0158E" w:rsidP="00775DFD">
      <w:pPr>
        <w:pStyle w:val="NoSpacing"/>
        <w:rPr>
          <w:rFonts w:ascii="Arial" w:eastAsia="Times New Roman" w:hAnsi="Arial" w:cs="Arial"/>
          <w:bCs/>
          <w:color w:val="000000"/>
          <w:sz w:val="20"/>
          <w:szCs w:val="20"/>
          <w:rPrChange w:id="278" w:author="stasd" w:date="2014-12-25T11:07:00Z">
            <w:rPr>
              <w:sz w:val="20"/>
              <w:szCs w:val="20"/>
            </w:rPr>
          </w:rPrChange>
        </w:rPr>
        <w:pPrChange w:id="279" w:author="stasd" w:date="2014-12-25T11:07:00Z">
          <w:pPr>
            <w:pStyle w:val="NoSpacing"/>
            <w:jc w:val="both"/>
          </w:pPr>
        </w:pPrChange>
      </w:pPr>
    </w:p>
    <w:p w:rsidR="00A0158E" w:rsidRPr="00775DFD" w:rsidRDefault="00A0158E" w:rsidP="00775DFD">
      <w:pPr>
        <w:pStyle w:val="NoSpacing"/>
        <w:rPr>
          <w:rFonts w:ascii="Arial" w:eastAsia="Times New Roman" w:hAnsi="Arial" w:cs="Arial"/>
          <w:bCs/>
          <w:color w:val="000000"/>
          <w:sz w:val="20"/>
          <w:szCs w:val="20"/>
          <w:rPrChange w:id="280" w:author="stasd" w:date="2014-12-25T11:07:00Z">
            <w:rPr/>
          </w:rPrChange>
        </w:rPr>
        <w:pPrChange w:id="281" w:author="stasd" w:date="2014-12-25T11:07:00Z">
          <w:pPr>
            <w:pStyle w:val="NoSpacing"/>
            <w:jc w:val="both"/>
          </w:pPr>
        </w:pPrChange>
      </w:pPr>
      <w:r w:rsidRPr="00775DFD">
        <w:rPr>
          <w:rFonts w:ascii="Arial" w:eastAsia="Times New Roman" w:hAnsi="Arial" w:cs="Arial"/>
          <w:bCs/>
          <w:color w:val="000000"/>
          <w:sz w:val="20"/>
          <w:szCs w:val="20"/>
          <w:rPrChange w:id="282" w:author="stasd" w:date="2014-12-25T11:07:00Z">
            <w:rPr>
              <w:sz w:val="20"/>
              <w:szCs w:val="20"/>
            </w:rPr>
          </w:rPrChange>
        </w:rPr>
        <w:t xml:space="preserve">THIS NOTICE SHOULD INCLUDE A COPY OF THE CURRENT </w:t>
      </w:r>
      <w:del w:id="283" w:author="Jason Myers" w:date="2014-11-17T13:42:00Z">
        <w:r w:rsidRPr="00775DFD" w:rsidDel="0010395B">
          <w:rPr>
            <w:rFonts w:ascii="Arial" w:eastAsia="Times New Roman" w:hAnsi="Arial" w:cs="Arial"/>
            <w:bCs/>
            <w:color w:val="000000"/>
            <w:sz w:val="20"/>
            <w:szCs w:val="20"/>
            <w:rPrChange w:id="284" w:author="stasd" w:date="2014-12-25T11:07:00Z">
              <w:rPr>
                <w:sz w:val="20"/>
                <w:szCs w:val="20"/>
              </w:rPr>
            </w:rPrChange>
          </w:rPr>
          <w:delText>OFFICE OF FAIR TRADING</w:delText>
        </w:r>
      </w:del>
      <w:ins w:id="285" w:author="Jason Myers" w:date="2014-11-17T13:42:00Z">
        <w:r w:rsidR="0010395B" w:rsidRPr="00775DFD">
          <w:rPr>
            <w:rFonts w:ascii="Arial" w:eastAsia="Times New Roman" w:hAnsi="Arial" w:cs="Arial"/>
            <w:bCs/>
            <w:color w:val="000000"/>
            <w:sz w:val="20"/>
            <w:szCs w:val="20"/>
            <w:rPrChange w:id="286" w:author="stasd" w:date="2014-12-25T11:07:00Z">
              <w:rPr>
                <w:sz w:val="20"/>
                <w:szCs w:val="20"/>
              </w:rPr>
            </w:rPrChange>
          </w:rPr>
          <w:t>FINANCIAL CONDUCT AUTHORITY</w:t>
        </w:r>
        <w:del w:id="287" w:author="stasd" w:date="2014-12-25T11:07:00Z">
          <w:r w:rsidR="0010395B" w:rsidRPr="00775DFD" w:rsidDel="00775DFD">
            <w:rPr>
              <w:rFonts w:ascii="Arial" w:eastAsia="Times New Roman" w:hAnsi="Arial" w:cs="Arial"/>
              <w:bCs/>
              <w:color w:val="000000"/>
              <w:sz w:val="20"/>
              <w:szCs w:val="20"/>
              <w:rPrChange w:id="288" w:author="stasd" w:date="2014-12-25T11:07:00Z">
                <w:rPr>
                  <w:sz w:val="20"/>
                  <w:szCs w:val="20"/>
                </w:rPr>
              </w:rPrChange>
            </w:rPr>
            <w:delText xml:space="preserve"> </w:delText>
          </w:r>
        </w:del>
      </w:ins>
      <w:r w:rsidRPr="00775DFD">
        <w:rPr>
          <w:rFonts w:ascii="Arial" w:eastAsia="Times New Roman" w:hAnsi="Arial" w:cs="Arial"/>
          <w:bCs/>
          <w:color w:val="000000"/>
          <w:sz w:val="20"/>
          <w:szCs w:val="20"/>
          <w:rPrChange w:id="289" w:author="stasd" w:date="2014-12-25T11:07:00Z">
            <w:rPr>
              <w:sz w:val="20"/>
              <w:szCs w:val="20"/>
            </w:rPr>
          </w:rPrChange>
        </w:rPr>
        <w:t xml:space="preserve"> INFORMATION SHEET ON DEFAULT. THIS CONTAINS IMPORTANT INFORMATION </w:t>
      </w:r>
      <w:r w:rsidRPr="00775DFD">
        <w:rPr>
          <w:rFonts w:ascii="Arial" w:eastAsia="Times New Roman" w:hAnsi="Arial" w:cs="Arial"/>
          <w:bCs/>
          <w:color w:val="000000"/>
          <w:sz w:val="20"/>
          <w:szCs w:val="20"/>
          <w:rPrChange w:id="290" w:author="stasd" w:date="2014-12-25T11:07:00Z">
            <w:rPr>
              <w:sz w:val="20"/>
              <w:szCs w:val="20"/>
            </w:rPr>
          </w:rPrChange>
        </w:rPr>
        <w:lastRenderedPageBreak/>
        <w:t>ABOUT YOUR RIGHTS AND WHERE TO GO FOR SUPPORT AND ADVICE. IF IT IS NOT INCLUDED, YOU SHOULD CONTACT US TO GET ONE.</w:t>
      </w:r>
    </w:p>
    <w:p w:rsidR="00A0158E" w:rsidRPr="00775DFD" w:rsidRDefault="00A0158E" w:rsidP="00775DFD">
      <w:pPr>
        <w:pStyle w:val="NoSpacing"/>
        <w:rPr>
          <w:rFonts w:ascii="Arial" w:eastAsia="Times New Roman" w:hAnsi="Arial" w:cs="Arial"/>
          <w:bCs/>
          <w:color w:val="000000"/>
          <w:sz w:val="20"/>
          <w:szCs w:val="20"/>
          <w:rPrChange w:id="291" w:author="stasd" w:date="2014-12-25T11:07:00Z">
            <w:rPr/>
          </w:rPrChange>
        </w:rPr>
        <w:pPrChange w:id="292" w:author="stasd" w:date="2014-12-25T11:07:00Z">
          <w:pPr>
            <w:pStyle w:val="NoSpacing"/>
            <w:ind w:left="6480" w:firstLine="720"/>
          </w:pPr>
        </w:pPrChange>
      </w:pPr>
    </w:p>
    <w:p w:rsidR="00035501" w:rsidRPr="00775DFD" w:rsidRDefault="00035501" w:rsidP="00035501">
      <w:pPr>
        <w:pStyle w:val="NoSpacing"/>
        <w:rPr>
          <w:rFonts w:ascii="Arial" w:eastAsia="Times New Roman" w:hAnsi="Arial" w:cs="Arial"/>
          <w:bCs/>
          <w:color w:val="000000"/>
          <w:sz w:val="20"/>
          <w:szCs w:val="20"/>
          <w:rPrChange w:id="293" w:author="stasd" w:date="2014-12-25T11:07:00Z">
            <w:rPr>
              <w:b/>
              <w:sz w:val="20"/>
              <w:u w:val="single"/>
            </w:rPr>
          </w:rPrChange>
        </w:rPr>
      </w:pPr>
      <w:r w:rsidRPr="00775DFD">
        <w:rPr>
          <w:rFonts w:ascii="Arial" w:eastAsia="Times New Roman" w:hAnsi="Arial" w:cs="Arial"/>
          <w:bCs/>
          <w:color w:val="000000"/>
          <w:sz w:val="20"/>
          <w:szCs w:val="20"/>
          <w:rPrChange w:id="294" w:author="stasd" w:date="2014-12-25T11:07:00Z">
            <w:rPr>
              <w:b/>
              <w:sz w:val="20"/>
              <w:u w:val="single"/>
            </w:rPr>
          </w:rPrChange>
        </w:rPr>
        <w:t xml:space="preserve">NOTICE OF DEFAULT </w:t>
      </w:r>
      <w:commentRangeStart w:id="295"/>
      <w:r w:rsidRPr="00775DFD">
        <w:rPr>
          <w:rFonts w:ascii="Arial" w:eastAsia="Times New Roman" w:hAnsi="Arial" w:cs="Arial"/>
          <w:bCs/>
          <w:color w:val="000000"/>
          <w:sz w:val="20"/>
          <w:szCs w:val="20"/>
          <w:rPrChange w:id="296" w:author="stasd" w:date="2014-12-25T11:07:00Z">
            <w:rPr>
              <w:b/>
              <w:sz w:val="20"/>
              <w:u w:val="single"/>
            </w:rPr>
          </w:rPrChange>
        </w:rPr>
        <w:t>SUMS</w:t>
      </w:r>
      <w:commentRangeEnd w:id="295"/>
      <w:r w:rsidRPr="00775DFD">
        <w:rPr>
          <w:rFonts w:ascii="Arial" w:eastAsia="Times New Roman" w:hAnsi="Arial" w:cs="Arial"/>
          <w:bCs/>
          <w:color w:val="000000"/>
          <w:rPrChange w:id="297" w:author="stasd" w:date="2014-12-25T11:07:00Z">
            <w:rPr>
              <w:rStyle w:val="CommentReference"/>
            </w:rPr>
          </w:rPrChange>
        </w:rPr>
        <w:commentReference w:id="295"/>
      </w:r>
      <w:r w:rsidRPr="00775DFD">
        <w:rPr>
          <w:rFonts w:ascii="Arial" w:eastAsia="Times New Roman" w:hAnsi="Arial" w:cs="Arial"/>
          <w:bCs/>
          <w:color w:val="000000"/>
          <w:sz w:val="20"/>
          <w:szCs w:val="20"/>
          <w:rPrChange w:id="298" w:author="stasd" w:date="2014-12-25T11:07:00Z">
            <w:rPr>
              <w:b/>
              <w:sz w:val="20"/>
              <w:u w:val="single"/>
            </w:rPr>
          </w:rPrChange>
        </w:rPr>
        <w:t xml:space="preserve"> </w:t>
      </w:r>
    </w:p>
    <w:p w:rsidR="00035501" w:rsidRPr="00775DFD" w:rsidRDefault="00035501" w:rsidP="00035501">
      <w:pPr>
        <w:pStyle w:val="NoSpacing"/>
        <w:rPr>
          <w:rFonts w:ascii="Arial" w:eastAsia="Times New Roman" w:hAnsi="Arial" w:cs="Arial"/>
          <w:bCs/>
          <w:color w:val="000000"/>
          <w:sz w:val="20"/>
          <w:szCs w:val="20"/>
          <w:rPrChange w:id="299" w:author="stasd" w:date="2014-12-25T11:07:00Z">
            <w:rPr>
              <w:sz w:val="20"/>
            </w:rPr>
          </w:rPrChange>
        </w:rPr>
      </w:pPr>
    </w:p>
    <w:p w:rsidR="00035501" w:rsidRPr="00775DFD" w:rsidRDefault="00035501" w:rsidP="00035501">
      <w:pPr>
        <w:pStyle w:val="NoSpacing"/>
        <w:rPr>
          <w:rFonts w:ascii="Arial" w:eastAsia="Times New Roman" w:hAnsi="Arial" w:cs="Arial"/>
          <w:bCs/>
          <w:color w:val="000000"/>
          <w:sz w:val="20"/>
          <w:szCs w:val="20"/>
          <w:rPrChange w:id="300" w:author="stasd" w:date="2014-12-25T11:07:00Z">
            <w:rPr>
              <w:sz w:val="20"/>
            </w:rPr>
          </w:rPrChange>
        </w:rPr>
      </w:pPr>
      <w:r w:rsidRPr="00775DFD">
        <w:rPr>
          <w:rFonts w:ascii="Arial" w:eastAsia="Times New Roman" w:hAnsi="Arial" w:cs="Arial"/>
          <w:bCs/>
          <w:color w:val="000000"/>
          <w:sz w:val="20"/>
          <w:szCs w:val="20"/>
          <w:rPrChange w:id="301" w:author="stasd" w:date="2014-12-25T11:07:00Z">
            <w:rPr>
              <w:sz w:val="20"/>
            </w:rPr>
          </w:rPrChange>
        </w:rPr>
        <w:t>The Consumer Credit Act 1974 requires us to send you this notice because you have incurred the following default sums under your loan agreement:</w:t>
      </w:r>
    </w:p>
    <w:p w:rsidR="00035501" w:rsidRPr="00775DFD" w:rsidRDefault="00035501" w:rsidP="00035501">
      <w:pPr>
        <w:pStyle w:val="NoSpacing"/>
        <w:rPr>
          <w:rFonts w:ascii="Arial" w:eastAsia="Times New Roman" w:hAnsi="Arial" w:cs="Arial"/>
          <w:bCs/>
          <w:color w:val="000000"/>
          <w:sz w:val="20"/>
          <w:szCs w:val="20"/>
          <w:rPrChange w:id="302" w:author="stasd" w:date="2014-12-25T11:07:00Z">
            <w:rPr>
              <w:sz w:val="20"/>
            </w:rPr>
          </w:rPrChange>
        </w:rPr>
      </w:pPr>
    </w:p>
    <w:tbl>
      <w:tblPr>
        <w:tblStyle w:val="TableGrid"/>
        <w:tblW w:w="0" w:type="auto"/>
        <w:tblLook w:val="04A0" w:firstRow="1" w:lastRow="0" w:firstColumn="1" w:lastColumn="0" w:noHBand="0" w:noVBand="1"/>
      </w:tblPr>
      <w:tblGrid>
        <w:gridCol w:w="3080"/>
        <w:gridCol w:w="3081"/>
        <w:gridCol w:w="3081"/>
      </w:tblGrid>
      <w:tr w:rsidR="00E83147" w:rsidRPr="00775DFD" w:rsidTr="00A71E0F">
        <w:tc>
          <w:tcPr>
            <w:tcW w:w="3080" w:type="dxa"/>
          </w:tcPr>
          <w:p w:rsidR="00035501" w:rsidRPr="00775DFD" w:rsidRDefault="00035501" w:rsidP="00A71E0F">
            <w:pPr>
              <w:pStyle w:val="NoSpacing"/>
              <w:rPr>
                <w:rFonts w:ascii="Arial" w:eastAsia="Times New Roman" w:hAnsi="Arial" w:cs="Arial"/>
                <w:bCs/>
                <w:color w:val="000000"/>
                <w:sz w:val="20"/>
                <w:szCs w:val="20"/>
                <w:rPrChange w:id="303" w:author="stasd" w:date="2014-12-25T11:07:00Z">
                  <w:rPr>
                    <w:b/>
                    <w:color w:val="000000" w:themeColor="text1"/>
                    <w:sz w:val="20"/>
                  </w:rPr>
                </w:rPrChange>
              </w:rPr>
            </w:pPr>
            <w:r w:rsidRPr="00775DFD">
              <w:rPr>
                <w:rFonts w:ascii="Arial" w:eastAsia="Times New Roman" w:hAnsi="Arial" w:cs="Arial"/>
                <w:bCs/>
                <w:color w:val="000000"/>
                <w:sz w:val="20"/>
                <w:szCs w:val="20"/>
                <w:rPrChange w:id="304" w:author="stasd" w:date="2014-12-25T11:07:00Z">
                  <w:rPr>
                    <w:b/>
                    <w:color w:val="000000" w:themeColor="text1"/>
                    <w:sz w:val="20"/>
                  </w:rPr>
                </w:rPrChange>
              </w:rPr>
              <w:t>Description of default sum</w:t>
            </w:r>
          </w:p>
        </w:tc>
        <w:tc>
          <w:tcPr>
            <w:tcW w:w="3081" w:type="dxa"/>
          </w:tcPr>
          <w:p w:rsidR="00035501" w:rsidRPr="00775DFD" w:rsidRDefault="00035501" w:rsidP="00A71E0F">
            <w:pPr>
              <w:pStyle w:val="NoSpacing"/>
              <w:rPr>
                <w:rFonts w:ascii="Arial" w:eastAsia="Times New Roman" w:hAnsi="Arial" w:cs="Arial"/>
                <w:bCs/>
                <w:color w:val="000000"/>
                <w:sz w:val="20"/>
                <w:szCs w:val="20"/>
                <w:rPrChange w:id="305" w:author="stasd" w:date="2014-12-25T11:07:00Z">
                  <w:rPr>
                    <w:b/>
                    <w:color w:val="000000" w:themeColor="text1"/>
                    <w:sz w:val="20"/>
                  </w:rPr>
                </w:rPrChange>
              </w:rPr>
            </w:pPr>
            <w:r w:rsidRPr="00775DFD">
              <w:rPr>
                <w:rFonts w:ascii="Arial" w:eastAsia="Times New Roman" w:hAnsi="Arial" w:cs="Arial"/>
                <w:bCs/>
                <w:color w:val="000000"/>
                <w:sz w:val="20"/>
                <w:szCs w:val="20"/>
                <w:rPrChange w:id="306" w:author="stasd" w:date="2014-12-25T11:07:00Z">
                  <w:rPr>
                    <w:b/>
                    <w:color w:val="000000" w:themeColor="text1"/>
                    <w:sz w:val="20"/>
                  </w:rPr>
                </w:rPrChange>
              </w:rPr>
              <w:t xml:space="preserve">Amount </w:t>
            </w:r>
          </w:p>
        </w:tc>
        <w:tc>
          <w:tcPr>
            <w:tcW w:w="3081" w:type="dxa"/>
          </w:tcPr>
          <w:p w:rsidR="00035501" w:rsidRPr="00775DFD" w:rsidRDefault="00035501" w:rsidP="00A71E0F">
            <w:pPr>
              <w:pStyle w:val="NoSpacing"/>
              <w:rPr>
                <w:rFonts w:ascii="Arial" w:eastAsia="Times New Roman" w:hAnsi="Arial" w:cs="Arial"/>
                <w:bCs/>
                <w:color w:val="000000"/>
                <w:sz w:val="20"/>
                <w:szCs w:val="20"/>
                <w:rPrChange w:id="307" w:author="stasd" w:date="2014-12-25T11:07:00Z">
                  <w:rPr>
                    <w:b/>
                    <w:color w:val="000000" w:themeColor="text1"/>
                    <w:sz w:val="20"/>
                  </w:rPr>
                </w:rPrChange>
              </w:rPr>
            </w:pPr>
            <w:r w:rsidRPr="00775DFD">
              <w:rPr>
                <w:rFonts w:ascii="Arial" w:eastAsia="Times New Roman" w:hAnsi="Arial" w:cs="Arial"/>
                <w:bCs/>
                <w:color w:val="000000"/>
                <w:sz w:val="20"/>
                <w:szCs w:val="20"/>
                <w:rPrChange w:id="308" w:author="stasd" w:date="2014-12-25T11:07:00Z">
                  <w:rPr>
                    <w:b/>
                    <w:color w:val="000000" w:themeColor="text1"/>
                    <w:sz w:val="20"/>
                  </w:rPr>
                </w:rPrChange>
              </w:rPr>
              <w:t>Date payable</w:t>
            </w:r>
          </w:p>
        </w:tc>
      </w:tr>
      <w:tr w:rsidR="00E83147" w:rsidRPr="00775DFD" w:rsidTr="00A71E0F">
        <w:tc>
          <w:tcPr>
            <w:tcW w:w="3080" w:type="dxa"/>
            <w:tcBorders>
              <w:bottom w:val="single" w:sz="4" w:space="0" w:color="auto"/>
            </w:tcBorders>
          </w:tcPr>
          <w:p w:rsidR="00E83147" w:rsidRPr="00775DFD" w:rsidRDefault="00E83147" w:rsidP="00A71E0F">
            <w:pPr>
              <w:pStyle w:val="NoSpacing"/>
              <w:rPr>
                <w:rFonts w:ascii="Arial" w:eastAsia="Times New Roman" w:hAnsi="Arial" w:cs="Arial"/>
                <w:bCs/>
                <w:color w:val="000000"/>
                <w:sz w:val="20"/>
                <w:szCs w:val="20"/>
                <w:rPrChange w:id="309" w:author="stasd" w:date="2014-12-25T11:07:00Z">
                  <w:rPr>
                    <w:color w:val="000000" w:themeColor="text1"/>
                    <w:sz w:val="20"/>
                  </w:rPr>
                </w:rPrChange>
              </w:rPr>
            </w:pPr>
            <w:ins w:id="310" w:author="Emanuellea" w:date="2014-11-24T13:17:00Z">
              <w:del w:id="311" w:author="stasd" w:date="2014-12-25T11:13:00Z">
                <w:r w:rsidRPr="00775DFD" w:rsidDel="00775DFD">
                  <w:rPr>
                    <w:rFonts w:ascii="Arial" w:eastAsia="Times New Roman" w:hAnsi="Arial" w:cs="Arial"/>
                    <w:bCs/>
                    <w:color w:val="000000"/>
                    <w:sz w:val="20"/>
                    <w:szCs w:val="20"/>
                    <w:rPrChange w:id="312" w:author="stasd" w:date="2014-12-25T11:07:00Z">
                      <w:rPr>
                        <w:rFonts w:ascii="Open Sans" w:hAnsi="Open Sans"/>
                        <w:color w:val="4D4D4D"/>
                        <w:sz w:val="21"/>
                        <w:szCs w:val="21"/>
                        <w:shd w:val="clear" w:color="auto" w:fill="FFFFFF"/>
                      </w:rPr>
                    </w:rPrChange>
                  </w:rPr>
                  <w:delText>Nov 11 2014</w:delText>
                </w:r>
              </w:del>
            </w:ins>
            <w:ins w:id="313" w:author="stasd" w:date="2014-12-25T11:13:00Z">
              <w:r w:rsidR="00775DFD">
                <w:rPr>
                  <w:rFonts w:ascii="Arial" w:eastAsia="Times New Roman" w:hAnsi="Arial" w:cs="Arial"/>
                  <w:bCs/>
                  <w:color w:val="000000"/>
                  <w:sz w:val="20"/>
                  <w:szCs w:val="20"/>
                </w:rPr>
                <w:t>Late fees</w:t>
              </w:r>
            </w:ins>
            <w:del w:id="314" w:author="Emanuellea" w:date="2014-11-24T13:17:00Z">
              <w:r w:rsidRPr="00775DFD" w:rsidDel="00521FB7">
                <w:rPr>
                  <w:rFonts w:ascii="Arial" w:eastAsia="Times New Roman" w:hAnsi="Arial" w:cs="Arial"/>
                  <w:bCs/>
                  <w:color w:val="000000"/>
                  <w:sz w:val="20"/>
                  <w:szCs w:val="20"/>
                  <w:rPrChange w:id="315" w:author="stasd" w:date="2014-12-25T11:07:00Z">
                    <w:rPr>
                      <w:color w:val="000000" w:themeColor="text1"/>
                      <w:sz w:val="20"/>
                    </w:rPr>
                  </w:rPrChange>
                </w:rPr>
                <w:delText>Late fees</w:delText>
              </w:r>
            </w:del>
          </w:p>
        </w:tc>
        <w:tc>
          <w:tcPr>
            <w:tcW w:w="3081" w:type="dxa"/>
          </w:tcPr>
          <w:p w:rsidR="00E83147" w:rsidRPr="00775DFD" w:rsidRDefault="00E83147" w:rsidP="00775DFD">
            <w:pPr>
              <w:pStyle w:val="NoSpacing"/>
              <w:rPr>
                <w:rFonts w:ascii="Arial" w:eastAsia="Times New Roman" w:hAnsi="Arial" w:cs="Arial"/>
                <w:bCs/>
                <w:color w:val="000000"/>
                <w:sz w:val="20"/>
                <w:szCs w:val="20"/>
                <w:rPrChange w:id="316" w:author="stasd" w:date="2014-12-25T11:07:00Z">
                  <w:rPr>
                    <w:color w:val="000000" w:themeColor="text1"/>
                    <w:sz w:val="20"/>
                  </w:rPr>
                </w:rPrChange>
              </w:rPr>
              <w:pPrChange w:id="317" w:author="stasd" w:date="2014-12-25T11:13:00Z">
                <w:pPr>
                  <w:pStyle w:val="NoSpacing"/>
                </w:pPr>
              </w:pPrChange>
            </w:pPr>
            <w:ins w:id="318" w:author="Emanuellea" w:date="2014-11-24T13:17:00Z">
              <w:r w:rsidRPr="00775DFD">
                <w:rPr>
                  <w:rFonts w:ascii="Arial" w:eastAsia="Times New Roman" w:hAnsi="Arial" w:cs="Arial"/>
                  <w:bCs/>
                  <w:color w:val="000000"/>
                  <w:sz w:val="20"/>
                  <w:szCs w:val="20"/>
                  <w:rPrChange w:id="319" w:author="stasd" w:date="2014-12-25T11:07:00Z">
                    <w:rPr>
                      <w:rFonts w:cs="Tahoma"/>
                      <w:color w:val="000000" w:themeColor="text1"/>
                      <w:sz w:val="20"/>
                      <w:szCs w:val="20"/>
                      <w:shd w:val="clear" w:color="auto" w:fill="FFFFFF"/>
                    </w:rPr>
                  </w:rPrChange>
                </w:rPr>
                <w:t xml:space="preserve">£ </w:t>
              </w:r>
              <w:del w:id="320" w:author="stasd" w:date="2014-12-25T11:13:00Z">
                <w:r w:rsidRPr="00775DFD" w:rsidDel="00775DFD">
                  <w:rPr>
                    <w:rFonts w:ascii="Arial" w:eastAsia="Times New Roman" w:hAnsi="Arial" w:cs="Arial"/>
                    <w:bCs/>
                    <w:color w:val="000000"/>
                    <w:sz w:val="20"/>
                    <w:szCs w:val="20"/>
                    <w:rPrChange w:id="321" w:author="stasd" w:date="2014-12-25T11:07:00Z">
                      <w:rPr>
                        <w:rFonts w:cs="Tahoma"/>
                        <w:color w:val="000000" w:themeColor="text1"/>
                        <w:sz w:val="20"/>
                        <w:szCs w:val="20"/>
                        <w:shd w:val="clear" w:color="auto" w:fill="FFFFFF"/>
                      </w:rPr>
                    </w:rPrChange>
                  </w:rPr>
                  <w:delText>89.5</w:delText>
                </w:r>
              </w:del>
            </w:ins>
            <w:ins w:id="322" w:author="stasd" w:date="2014-12-25T11:13:00Z">
              <w:r w:rsidR="00775DFD">
                <w:rPr>
                  <w:rFonts w:ascii="Arial" w:eastAsia="Times New Roman" w:hAnsi="Arial" w:cs="Arial"/>
                  <w:bCs/>
                  <w:color w:val="000000"/>
                  <w:sz w:val="20"/>
                  <w:szCs w:val="20"/>
                </w:rPr>
                <w:t>@</w:t>
              </w:r>
              <w:proofErr w:type="spellStart"/>
              <w:r w:rsidR="00775DFD">
                <w:rPr>
                  <w:rFonts w:ascii="Arial" w:eastAsia="Times New Roman" w:hAnsi="Arial" w:cs="Arial"/>
                  <w:bCs/>
                  <w:color w:val="000000"/>
                  <w:sz w:val="20"/>
                  <w:szCs w:val="20"/>
                </w:rPr>
                <w:t>FeeAmount</w:t>
              </w:r>
              <w:proofErr w:type="spellEnd"/>
              <w:r w:rsidR="00775DFD">
                <w:rPr>
                  <w:rFonts w:ascii="Arial" w:eastAsia="Times New Roman" w:hAnsi="Arial" w:cs="Arial"/>
                  <w:bCs/>
                  <w:color w:val="000000"/>
                  <w:sz w:val="20"/>
                  <w:szCs w:val="20"/>
                </w:rPr>
                <w:t>@</w:t>
              </w:r>
            </w:ins>
            <w:del w:id="323" w:author="Emanuellea" w:date="2014-11-24T13:17:00Z">
              <w:r w:rsidRPr="00775DFD" w:rsidDel="00521FB7">
                <w:rPr>
                  <w:rFonts w:ascii="Arial" w:eastAsia="Times New Roman" w:hAnsi="Arial" w:cs="Arial"/>
                  <w:bCs/>
                  <w:color w:val="000000"/>
                  <w:sz w:val="20"/>
                  <w:szCs w:val="20"/>
                  <w:rPrChange w:id="324" w:author="stasd" w:date="2014-12-25T11:07:00Z">
                    <w:rPr>
                      <w:rFonts w:eastAsiaTheme="minorHAnsi" w:cs="Arial"/>
                      <w:color w:val="000000" w:themeColor="text1"/>
                      <w:sz w:val="20"/>
                      <w:szCs w:val="20"/>
                      <w:lang w:val="en-US" w:eastAsia="en-US" w:bidi="he-IL"/>
                    </w:rPr>
                  </w:rPrChange>
                </w:rPr>
                <w:delText>£xxx</w:delText>
              </w:r>
            </w:del>
          </w:p>
        </w:tc>
        <w:tc>
          <w:tcPr>
            <w:tcW w:w="3081" w:type="dxa"/>
          </w:tcPr>
          <w:p w:rsidR="00E83147" w:rsidRPr="00775DFD" w:rsidRDefault="00E83147" w:rsidP="002640E7">
            <w:pPr>
              <w:pStyle w:val="NoSpacing"/>
              <w:rPr>
                <w:rFonts w:ascii="Arial" w:eastAsia="Times New Roman" w:hAnsi="Arial" w:cs="Arial"/>
                <w:bCs/>
                <w:color w:val="000000"/>
                <w:sz w:val="20"/>
                <w:szCs w:val="20"/>
                <w:rPrChange w:id="325" w:author="stasd" w:date="2014-12-25T11:07:00Z">
                  <w:rPr>
                    <w:color w:val="000000" w:themeColor="text1"/>
                    <w:sz w:val="20"/>
                  </w:rPr>
                </w:rPrChange>
              </w:rPr>
            </w:pPr>
            <w:ins w:id="326" w:author="Emanuellea" w:date="2014-11-24T13:17:00Z">
              <w:del w:id="327" w:author="stasd" w:date="2014-12-25T11:13:00Z">
                <w:r w:rsidRPr="00775DFD" w:rsidDel="00775DFD">
                  <w:rPr>
                    <w:rFonts w:ascii="Arial" w:eastAsia="Times New Roman" w:hAnsi="Arial" w:cs="Arial"/>
                    <w:bCs/>
                    <w:color w:val="000000"/>
                    <w:sz w:val="20"/>
                    <w:szCs w:val="20"/>
                    <w:rPrChange w:id="328" w:author="stasd" w:date="2014-12-25T11:07:00Z">
                      <w:rPr>
                        <w:color w:val="000000" w:themeColor="text1"/>
                        <w:sz w:val="20"/>
                        <w:szCs w:val="20"/>
                      </w:rPr>
                    </w:rPrChange>
                  </w:rPr>
                  <w:delText>0</w:delText>
                </w:r>
              </w:del>
            </w:ins>
            <w:ins w:id="329" w:author="stasd" w:date="2014-12-25T11:13:00Z">
              <w:r w:rsidR="00775DFD">
                <w:rPr>
                  <w:rFonts w:ascii="Arial" w:eastAsia="Times New Roman" w:hAnsi="Arial" w:cs="Arial"/>
                  <w:bCs/>
                  <w:color w:val="000000"/>
                  <w:sz w:val="20"/>
                  <w:szCs w:val="20"/>
                </w:rPr>
                <w:t>@Date</w:t>
              </w:r>
            </w:ins>
            <w:del w:id="330" w:author="Emanuellea" w:date="2014-11-24T13:17:00Z">
              <w:r w:rsidRPr="00775DFD" w:rsidDel="00521FB7">
                <w:rPr>
                  <w:rFonts w:ascii="Arial" w:eastAsia="Times New Roman" w:hAnsi="Arial" w:cs="Arial"/>
                  <w:bCs/>
                  <w:color w:val="000000"/>
                  <w:sz w:val="20"/>
                  <w:szCs w:val="20"/>
                  <w:rPrChange w:id="331" w:author="stasd" w:date="2014-12-25T11:07:00Z">
                    <w:rPr>
                      <w:color w:val="000000" w:themeColor="text1"/>
                      <w:sz w:val="20"/>
                    </w:rPr>
                  </w:rPrChange>
                </w:rPr>
                <w:delText>xxx</w:delText>
              </w:r>
            </w:del>
          </w:p>
        </w:tc>
      </w:tr>
      <w:tr w:rsidR="00E83147" w:rsidRPr="00775DFD" w:rsidDel="00775DFD" w:rsidTr="00A71E0F">
        <w:trPr>
          <w:del w:id="332" w:author="stasd" w:date="2014-12-25T11:13:00Z"/>
        </w:trPr>
        <w:tc>
          <w:tcPr>
            <w:tcW w:w="3080" w:type="dxa"/>
            <w:tcBorders>
              <w:left w:val="nil"/>
              <w:bottom w:val="nil"/>
            </w:tcBorders>
          </w:tcPr>
          <w:p w:rsidR="00E83147" w:rsidRPr="00775DFD" w:rsidDel="00775DFD" w:rsidRDefault="00E83147" w:rsidP="00A71E0F">
            <w:pPr>
              <w:pStyle w:val="NoSpacing"/>
              <w:rPr>
                <w:del w:id="333" w:author="stasd" w:date="2014-12-25T11:13:00Z"/>
                <w:rFonts w:ascii="Arial" w:eastAsia="Times New Roman" w:hAnsi="Arial" w:cs="Arial"/>
                <w:bCs/>
                <w:color w:val="000000"/>
                <w:sz w:val="20"/>
                <w:szCs w:val="20"/>
                <w:rPrChange w:id="334" w:author="stasd" w:date="2014-12-25T11:07:00Z">
                  <w:rPr>
                    <w:del w:id="335" w:author="stasd" w:date="2014-12-25T11:13:00Z"/>
                    <w:color w:val="FF0000"/>
                    <w:sz w:val="20"/>
                  </w:rPr>
                </w:rPrChange>
              </w:rPr>
            </w:pPr>
          </w:p>
        </w:tc>
        <w:tc>
          <w:tcPr>
            <w:tcW w:w="3081" w:type="dxa"/>
          </w:tcPr>
          <w:p w:rsidR="00E83147" w:rsidRPr="00775DFD" w:rsidDel="00775DFD" w:rsidRDefault="00E83147" w:rsidP="00A71E0F">
            <w:pPr>
              <w:pStyle w:val="NoSpacing"/>
              <w:rPr>
                <w:del w:id="336" w:author="stasd" w:date="2014-12-25T11:13:00Z"/>
                <w:rFonts w:ascii="Arial" w:eastAsia="Times New Roman" w:hAnsi="Arial" w:cs="Arial"/>
                <w:bCs/>
                <w:color w:val="000000"/>
                <w:sz w:val="20"/>
                <w:szCs w:val="20"/>
                <w:rPrChange w:id="337" w:author="stasd" w:date="2014-12-25T11:07:00Z">
                  <w:rPr>
                    <w:del w:id="338" w:author="stasd" w:date="2014-12-25T11:13:00Z"/>
                    <w:b/>
                    <w:color w:val="FF0000"/>
                    <w:sz w:val="20"/>
                  </w:rPr>
                </w:rPrChange>
              </w:rPr>
            </w:pPr>
            <w:del w:id="339" w:author="stasd" w:date="2014-12-25T11:13:00Z">
              <w:r w:rsidRPr="00775DFD" w:rsidDel="00775DFD">
                <w:rPr>
                  <w:rFonts w:ascii="Arial" w:eastAsia="Times New Roman" w:hAnsi="Arial" w:cs="Arial"/>
                  <w:bCs/>
                  <w:color w:val="000000"/>
                  <w:sz w:val="20"/>
                  <w:szCs w:val="20"/>
                  <w:rPrChange w:id="340" w:author="stasd" w:date="2014-12-25T11:07:00Z">
                    <w:rPr>
                      <w:b/>
                      <w:sz w:val="20"/>
                    </w:rPr>
                  </w:rPrChange>
                </w:rPr>
                <w:delText>Total:</w:delText>
              </w:r>
            </w:del>
          </w:p>
        </w:tc>
        <w:tc>
          <w:tcPr>
            <w:tcW w:w="3081" w:type="dxa"/>
          </w:tcPr>
          <w:p w:rsidR="00E83147" w:rsidRPr="00775DFD" w:rsidDel="00775DFD" w:rsidRDefault="00E83147" w:rsidP="007C020B">
            <w:pPr>
              <w:pStyle w:val="NoSpacing"/>
              <w:rPr>
                <w:del w:id="341" w:author="stasd" w:date="2014-12-25T11:13:00Z"/>
                <w:rFonts w:ascii="Arial" w:eastAsia="Times New Roman" w:hAnsi="Arial" w:cs="Arial"/>
                <w:bCs/>
                <w:color w:val="000000"/>
                <w:sz w:val="20"/>
                <w:szCs w:val="20"/>
                <w:rPrChange w:id="342" w:author="stasd" w:date="2014-12-25T11:07:00Z">
                  <w:rPr>
                    <w:del w:id="343" w:author="stasd" w:date="2014-12-25T11:13:00Z"/>
                    <w:color w:val="FF0000"/>
                    <w:sz w:val="20"/>
                  </w:rPr>
                </w:rPrChange>
              </w:rPr>
            </w:pPr>
            <w:ins w:id="344" w:author="Emanuellea" w:date="2014-11-24T13:17:00Z">
              <w:del w:id="345" w:author="stasd" w:date="2014-12-25T11:13:00Z">
                <w:r w:rsidRPr="00775DFD" w:rsidDel="00775DFD">
                  <w:rPr>
                    <w:rFonts w:ascii="Arial" w:eastAsia="Times New Roman" w:hAnsi="Arial" w:cs="Arial"/>
                    <w:bCs/>
                    <w:color w:val="000000"/>
                    <w:sz w:val="20"/>
                    <w:szCs w:val="20"/>
                    <w:rPrChange w:id="346" w:author="stasd" w:date="2014-12-25T11:07:00Z">
                      <w:rPr>
                        <w:b/>
                        <w:color w:val="000000" w:themeColor="text1"/>
                        <w:sz w:val="20"/>
                        <w:szCs w:val="20"/>
                      </w:rPr>
                    </w:rPrChange>
                  </w:rPr>
                  <w:delText xml:space="preserve">Total Arrears </w:delText>
                </w:r>
              </w:del>
            </w:ins>
            <w:del w:id="347" w:author="stasd" w:date="2014-12-25T11:13:00Z">
              <w:r w:rsidRPr="00775DFD" w:rsidDel="00775DFD">
                <w:rPr>
                  <w:rFonts w:ascii="Arial" w:eastAsia="Times New Roman" w:hAnsi="Arial" w:cs="Arial"/>
                  <w:bCs/>
                  <w:color w:val="000000"/>
                  <w:sz w:val="20"/>
                  <w:szCs w:val="20"/>
                  <w:rPrChange w:id="348" w:author="stasd" w:date="2014-12-25T11:07:00Z">
                    <w:rPr>
                      <w:rFonts w:eastAsiaTheme="minorHAnsi" w:cs="Arial"/>
                      <w:color w:val="000000" w:themeColor="text1"/>
                      <w:sz w:val="20"/>
                      <w:szCs w:val="20"/>
                      <w:lang w:val="en-US" w:eastAsia="en-US" w:bidi="he-IL"/>
                    </w:rPr>
                  </w:rPrChange>
                </w:rPr>
                <w:delText>£xxx</w:delText>
              </w:r>
            </w:del>
          </w:p>
        </w:tc>
      </w:tr>
    </w:tbl>
    <w:p w:rsidR="00035501" w:rsidRPr="00775DFD" w:rsidRDefault="00035501" w:rsidP="00035501">
      <w:pPr>
        <w:pStyle w:val="NoSpacing"/>
        <w:rPr>
          <w:rFonts w:ascii="Arial" w:eastAsia="Times New Roman" w:hAnsi="Arial" w:cs="Arial"/>
          <w:bCs/>
          <w:color w:val="000000"/>
          <w:sz w:val="20"/>
          <w:szCs w:val="20"/>
          <w:rPrChange w:id="349" w:author="stasd" w:date="2014-12-25T11:07:00Z">
            <w:rPr>
              <w:sz w:val="20"/>
            </w:rPr>
          </w:rPrChange>
        </w:rPr>
      </w:pPr>
    </w:p>
    <w:p w:rsidR="00035501" w:rsidRPr="00775DFD" w:rsidRDefault="00035501" w:rsidP="00035501">
      <w:pPr>
        <w:pStyle w:val="NoSpacing"/>
        <w:rPr>
          <w:rFonts w:ascii="Arial" w:eastAsia="Times New Roman" w:hAnsi="Arial" w:cs="Arial"/>
          <w:bCs/>
          <w:color w:val="000000"/>
          <w:sz w:val="20"/>
          <w:szCs w:val="20"/>
          <w:rPrChange w:id="350" w:author="stasd" w:date="2014-12-25T11:07:00Z">
            <w:rPr>
              <w:sz w:val="20"/>
            </w:rPr>
          </w:rPrChange>
        </w:rPr>
      </w:pPr>
      <w:r w:rsidRPr="00775DFD">
        <w:rPr>
          <w:rFonts w:ascii="Arial" w:eastAsia="Times New Roman" w:hAnsi="Arial" w:cs="Arial"/>
          <w:bCs/>
          <w:color w:val="000000"/>
          <w:sz w:val="20"/>
          <w:szCs w:val="20"/>
          <w:rPrChange w:id="351" w:author="stasd" w:date="2014-12-25T11:07:00Z">
            <w:rPr>
              <w:sz w:val="20"/>
            </w:rPr>
          </w:rPrChange>
        </w:rPr>
        <w:t>This Notice does not take account of default sums which we have already told you about in another default sum notice whether or not those sums remain unpaid.</w:t>
      </w:r>
    </w:p>
    <w:p w:rsidR="00035501" w:rsidRPr="00775DFD" w:rsidRDefault="00035501" w:rsidP="00035501">
      <w:pPr>
        <w:pStyle w:val="NoSpacing"/>
        <w:rPr>
          <w:rFonts w:ascii="Arial" w:eastAsia="Times New Roman" w:hAnsi="Arial" w:cs="Arial"/>
          <w:bCs/>
          <w:color w:val="000000"/>
          <w:sz w:val="20"/>
          <w:szCs w:val="20"/>
          <w:rPrChange w:id="352" w:author="stasd" w:date="2014-12-25T11:07:00Z">
            <w:rPr>
              <w:sz w:val="20"/>
            </w:rPr>
          </w:rPrChange>
        </w:rPr>
      </w:pPr>
    </w:p>
    <w:p w:rsidR="00035501" w:rsidRPr="00775DFD" w:rsidRDefault="00035501" w:rsidP="00035501">
      <w:pPr>
        <w:pStyle w:val="NoSpacing"/>
        <w:rPr>
          <w:rFonts w:ascii="Arial" w:eastAsia="Times New Roman" w:hAnsi="Arial" w:cs="Arial"/>
          <w:bCs/>
          <w:color w:val="000000"/>
          <w:sz w:val="20"/>
          <w:szCs w:val="20"/>
          <w:rPrChange w:id="353" w:author="stasd" w:date="2014-12-25T11:07:00Z">
            <w:rPr>
              <w:b/>
              <w:sz w:val="20"/>
            </w:rPr>
          </w:rPrChange>
        </w:rPr>
      </w:pPr>
      <w:r w:rsidRPr="00775DFD">
        <w:rPr>
          <w:rFonts w:ascii="Arial" w:eastAsia="Times New Roman" w:hAnsi="Arial" w:cs="Arial"/>
          <w:bCs/>
          <w:color w:val="000000"/>
          <w:sz w:val="20"/>
          <w:szCs w:val="20"/>
          <w:rPrChange w:id="354" w:author="stasd" w:date="2014-12-25T11:07:00Z">
            <w:rPr>
              <w:b/>
              <w:sz w:val="20"/>
            </w:rPr>
          </w:rPrChange>
        </w:rPr>
        <w:t>Interest</w:t>
      </w:r>
    </w:p>
    <w:p w:rsidR="00035501" w:rsidRPr="00775DFD" w:rsidRDefault="00035501" w:rsidP="002640E7">
      <w:pPr>
        <w:pStyle w:val="NoSpacing"/>
        <w:rPr>
          <w:rFonts w:ascii="Arial" w:eastAsia="Times New Roman" w:hAnsi="Arial" w:cs="Arial"/>
          <w:bCs/>
          <w:color w:val="000000"/>
          <w:sz w:val="20"/>
          <w:szCs w:val="20"/>
          <w:rPrChange w:id="355" w:author="stasd" w:date="2014-12-25T11:07:00Z">
            <w:rPr>
              <w:sz w:val="20"/>
            </w:rPr>
          </w:rPrChange>
        </w:rPr>
      </w:pPr>
      <w:r w:rsidRPr="00775DFD">
        <w:rPr>
          <w:rFonts w:ascii="Arial" w:eastAsia="Times New Roman" w:hAnsi="Arial" w:cs="Arial"/>
          <w:bCs/>
          <w:color w:val="000000"/>
          <w:sz w:val="20"/>
          <w:szCs w:val="20"/>
          <w:rPrChange w:id="356" w:author="stasd" w:date="2014-12-25T11:07:00Z">
            <w:rPr>
              <w:sz w:val="20"/>
            </w:rPr>
          </w:rPrChange>
        </w:rPr>
        <w:t xml:space="preserve">We are not entitled to charge you interest on the default sums for the first 28 days after we have given you this notice. However if the sum is not paid in full by that date interest will be charged at the rate of </w:t>
      </w:r>
      <w:r w:rsidR="002640E7" w:rsidRPr="00775DFD">
        <w:rPr>
          <w:rFonts w:ascii="Arial" w:eastAsia="Times New Roman" w:hAnsi="Arial" w:cs="Arial"/>
          <w:bCs/>
          <w:color w:val="000000"/>
          <w:sz w:val="20"/>
          <w:szCs w:val="20"/>
          <w:rPrChange w:id="357" w:author="stasd" w:date="2014-12-25T11:07:00Z">
            <w:rPr>
              <w:color w:val="000000" w:themeColor="text1"/>
              <w:sz w:val="20"/>
            </w:rPr>
          </w:rPrChange>
        </w:rPr>
        <w:t>6</w:t>
      </w:r>
      <w:r w:rsidRPr="00775DFD">
        <w:rPr>
          <w:rFonts w:ascii="Arial" w:eastAsia="Times New Roman" w:hAnsi="Arial" w:cs="Arial"/>
          <w:bCs/>
          <w:color w:val="000000"/>
          <w:sz w:val="20"/>
          <w:szCs w:val="20"/>
          <w:rPrChange w:id="358" w:author="stasd" w:date="2014-12-25T11:07:00Z">
            <w:rPr>
              <w:color w:val="000000" w:themeColor="text1"/>
              <w:sz w:val="20"/>
            </w:rPr>
          </w:rPrChange>
        </w:rPr>
        <w:t>%.</w:t>
      </w:r>
    </w:p>
    <w:p w:rsidR="00035501" w:rsidRPr="00775DFD" w:rsidRDefault="00035501" w:rsidP="00035501">
      <w:pPr>
        <w:pStyle w:val="NoSpacing"/>
        <w:rPr>
          <w:rFonts w:ascii="Arial" w:eastAsia="Times New Roman" w:hAnsi="Arial" w:cs="Arial"/>
          <w:bCs/>
          <w:color w:val="000000"/>
          <w:sz w:val="20"/>
          <w:szCs w:val="20"/>
          <w:rPrChange w:id="359" w:author="stasd" w:date="2014-12-25T11:07:00Z">
            <w:rPr/>
          </w:rPrChange>
        </w:rPr>
      </w:pPr>
    </w:p>
    <w:p w:rsidR="00035501" w:rsidRPr="00775DFD" w:rsidRDefault="00035501" w:rsidP="00775DFD">
      <w:pPr>
        <w:pStyle w:val="NoSpacing"/>
        <w:rPr>
          <w:rFonts w:ascii="Arial" w:eastAsia="Times New Roman" w:hAnsi="Arial" w:cs="Arial"/>
          <w:bCs/>
          <w:color w:val="000000"/>
          <w:sz w:val="20"/>
          <w:szCs w:val="20"/>
          <w:rPrChange w:id="360" w:author="stasd" w:date="2014-12-25T11:07:00Z">
            <w:rPr/>
          </w:rPrChange>
        </w:rPr>
        <w:pPrChange w:id="361" w:author="stasd" w:date="2014-12-25T11:07:00Z">
          <w:pPr/>
        </w:pPrChange>
      </w:pPr>
    </w:p>
    <w:p w:rsidR="00A0158E" w:rsidRPr="00775DFD" w:rsidRDefault="00A0158E" w:rsidP="00775DFD">
      <w:pPr>
        <w:pStyle w:val="NoSpacing"/>
        <w:rPr>
          <w:rFonts w:ascii="Arial" w:eastAsia="Times New Roman" w:hAnsi="Arial" w:cs="Arial"/>
          <w:bCs/>
          <w:color w:val="000000"/>
          <w:sz w:val="20"/>
          <w:szCs w:val="20"/>
          <w:rPrChange w:id="362" w:author="stasd" w:date="2014-12-25T11:07:00Z">
            <w:rPr/>
          </w:rPrChange>
        </w:rPr>
        <w:pPrChange w:id="363" w:author="stasd" w:date="2014-12-25T11:07:00Z">
          <w:pPr/>
        </w:pPrChange>
      </w:pPr>
    </w:p>
    <w:p w:rsidR="00A0158E" w:rsidRPr="00775DFD" w:rsidRDefault="00A0158E" w:rsidP="00A0158E">
      <w:pPr>
        <w:pStyle w:val="NoSpacing"/>
        <w:rPr>
          <w:rFonts w:ascii="Arial" w:eastAsia="Times New Roman" w:hAnsi="Arial" w:cs="Arial"/>
          <w:bCs/>
          <w:color w:val="000000"/>
          <w:sz w:val="20"/>
          <w:szCs w:val="20"/>
          <w:rPrChange w:id="364" w:author="stasd" w:date="2014-12-25T11:07:00Z">
            <w:rPr/>
          </w:rPrChange>
        </w:rPr>
      </w:pPr>
    </w:p>
    <w:p w:rsidR="00A0158E" w:rsidRPr="00775DFD" w:rsidRDefault="00A0158E" w:rsidP="00A0158E">
      <w:pPr>
        <w:pStyle w:val="NoSpacing"/>
        <w:rPr>
          <w:rFonts w:ascii="Arial" w:eastAsia="Times New Roman" w:hAnsi="Arial" w:cs="Arial"/>
          <w:bCs/>
          <w:color w:val="000000"/>
          <w:sz w:val="20"/>
          <w:szCs w:val="20"/>
          <w:rPrChange w:id="365" w:author="stasd" w:date="2014-12-25T11:07:00Z">
            <w:rPr>
              <w:sz w:val="20"/>
              <w:szCs w:val="20"/>
            </w:rPr>
          </w:rPrChange>
        </w:rPr>
      </w:pPr>
      <w:r w:rsidRPr="00775DFD">
        <w:rPr>
          <w:rFonts w:ascii="Arial" w:eastAsia="Times New Roman" w:hAnsi="Arial" w:cs="Arial"/>
          <w:bCs/>
          <w:color w:val="000000"/>
          <w:sz w:val="20"/>
          <w:szCs w:val="20"/>
          <w:rPrChange w:id="366" w:author="stasd" w:date="2014-12-25T11:07:00Z">
            <w:rPr>
              <w:sz w:val="20"/>
              <w:szCs w:val="20"/>
            </w:rPr>
          </w:rPrChange>
        </w:rPr>
        <w:t xml:space="preserve">Yours sincerely </w:t>
      </w:r>
    </w:p>
    <w:p w:rsidR="00A0158E" w:rsidRPr="00775DFD" w:rsidRDefault="00A0158E" w:rsidP="00A0158E">
      <w:pPr>
        <w:pStyle w:val="NoSpacing"/>
        <w:rPr>
          <w:rFonts w:ascii="Arial" w:eastAsia="Times New Roman" w:hAnsi="Arial" w:cs="Arial"/>
          <w:bCs/>
          <w:color w:val="000000"/>
          <w:sz w:val="20"/>
          <w:szCs w:val="20"/>
          <w:rPrChange w:id="367" w:author="stasd" w:date="2014-12-25T11:07:00Z">
            <w:rPr>
              <w:sz w:val="20"/>
              <w:szCs w:val="20"/>
            </w:rPr>
          </w:rPrChange>
        </w:rPr>
      </w:pPr>
    </w:p>
    <w:p w:rsidR="00A0158E" w:rsidRPr="00775DFD" w:rsidRDefault="00A0158E" w:rsidP="00775DFD">
      <w:pPr>
        <w:pStyle w:val="NoSpacing"/>
        <w:rPr>
          <w:rFonts w:ascii="Arial" w:eastAsia="Times New Roman" w:hAnsi="Arial" w:cs="Arial"/>
          <w:bCs/>
          <w:color w:val="000000"/>
          <w:sz w:val="20"/>
          <w:szCs w:val="20"/>
          <w:rPrChange w:id="368" w:author="stasd" w:date="2014-12-25T11:07:00Z">
            <w:rPr>
              <w:sz w:val="20"/>
              <w:szCs w:val="20"/>
            </w:rPr>
          </w:rPrChange>
        </w:rPr>
        <w:pPrChange w:id="369" w:author="stasd" w:date="2014-12-25T11:07:00Z">
          <w:pPr/>
        </w:pPrChange>
      </w:pPr>
      <w:r w:rsidRPr="00775DFD">
        <w:rPr>
          <w:rFonts w:ascii="Arial" w:eastAsia="Times New Roman" w:hAnsi="Arial" w:cs="Arial"/>
          <w:bCs/>
          <w:color w:val="000000"/>
          <w:sz w:val="20"/>
          <w:szCs w:val="20"/>
          <w:rPrChange w:id="370" w:author="stasd" w:date="2014-12-25T11:07:00Z">
            <w:rPr>
              <w:sz w:val="20"/>
              <w:szCs w:val="20"/>
            </w:rPr>
          </w:rPrChange>
        </w:rPr>
        <w:t>Orange Money Ltd</w:t>
      </w:r>
    </w:p>
    <w:p w:rsidR="00A0158E" w:rsidRPr="00775DFD" w:rsidRDefault="00A0158E" w:rsidP="00775DFD">
      <w:pPr>
        <w:pStyle w:val="NoSpacing"/>
        <w:rPr>
          <w:rFonts w:ascii="Arial" w:eastAsia="Times New Roman" w:hAnsi="Arial" w:cs="Arial"/>
          <w:bCs/>
          <w:color w:val="000000"/>
          <w:sz w:val="20"/>
          <w:szCs w:val="20"/>
          <w:rPrChange w:id="371" w:author="stasd" w:date="2014-12-25T11:07:00Z">
            <w:rPr/>
          </w:rPrChange>
        </w:rPr>
        <w:pPrChange w:id="372" w:author="stasd" w:date="2014-12-25T11:07:00Z">
          <w:pPr/>
        </w:pPrChange>
      </w:pPr>
    </w:p>
    <w:p w:rsidR="00323D10" w:rsidRPr="00E83147" w:rsidRDefault="00323D10" w:rsidP="00A0158E">
      <w:pPr>
        <w:pStyle w:val="NoSpacing"/>
        <w:rPr>
          <w:sz w:val="20"/>
          <w:szCs w:val="20"/>
          <w:rPrChange w:id="373" w:author="Emanuellea" w:date="2014-11-24T13:17:00Z">
            <w:rPr/>
          </w:rPrChange>
        </w:rPr>
      </w:pPr>
    </w:p>
    <w:sectPr w:rsidR="00323D10" w:rsidRPr="00E83147" w:rsidSect="00E83147">
      <w:headerReference w:type="default" r:id="rId9"/>
      <w:footerReference w:type="default" r:id="rId10"/>
      <w:pgSz w:w="11909" w:h="16834" w:code="9"/>
      <w:pgMar w:top="1440" w:right="1440" w:bottom="1440" w:left="1440" w:header="720" w:footer="720" w:gutter="0"/>
      <w:cols w:space="720"/>
      <w:docGrid w:linePitch="360"/>
      <w:sectPrChange w:id="397" w:author="Emanuellea" w:date="2014-11-24T13:17:00Z">
        <w:sectPr w:rsidR="00323D10" w:rsidRPr="00E83147" w:rsidSect="00E83147">
          <w:pgSz w:w="12240" w:h="15840" w:code="0"/>
          <w:pgMar w:top="1440" w:right="1440" w:bottom="1440" w:left="1440" w:header="720" w:footer="720" w:gutter="0"/>
        </w:sectPr>
      </w:sectPrChang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95" w:author="Michael Olsberg" w:date="2014-02-25T11:52:00Z" w:initials="MO">
    <w:p w:rsidR="00035501" w:rsidRDefault="00035501" w:rsidP="00035501">
      <w:pPr>
        <w:pStyle w:val="CommentText"/>
      </w:pPr>
      <w:r>
        <w:rPr>
          <w:rStyle w:val="CommentReference"/>
        </w:rPr>
        <w:annotationRef/>
      </w:r>
      <w:r>
        <w:t>Only include when you wish to include notice of default sums together with the notice.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159B" w:rsidRDefault="0062159B" w:rsidP="00DB6017">
      <w:pPr>
        <w:spacing w:after="0" w:line="240" w:lineRule="auto"/>
      </w:pPr>
      <w:r>
        <w:separator/>
      </w:r>
    </w:p>
  </w:endnote>
  <w:endnote w:type="continuationSeparator" w:id="0">
    <w:p w:rsidR="0062159B" w:rsidRDefault="0062159B" w:rsidP="00DB6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6017" w:rsidRDefault="00DB6017" w:rsidP="00DB6017">
    <w:pPr>
      <w:pStyle w:val="Footer"/>
      <w:rPr>
        <w:rFonts w:asciiTheme="minorBidi" w:hAnsiTheme="minorBidi"/>
        <w:sz w:val="16"/>
        <w:szCs w:val="16"/>
      </w:rPr>
    </w:pPr>
    <w:r w:rsidRPr="00DB6017">
      <w:rPr>
        <w:rFonts w:asciiTheme="minorBidi" w:hAnsiTheme="minorBidi"/>
        <w:sz w:val="16"/>
        <w:szCs w:val="16"/>
      </w:rPr>
      <w:t>Ezbob is the trading name of Orange Money Ltd. Company No. 7852687 Consumer Credit license:</w:t>
    </w:r>
    <w:r>
      <w:rPr>
        <w:rFonts w:asciiTheme="minorBidi" w:hAnsiTheme="minorBidi"/>
        <w:sz w:val="16"/>
        <w:szCs w:val="16"/>
      </w:rPr>
      <w:t xml:space="preserve"> 647816 </w:t>
    </w:r>
  </w:p>
  <w:p w:rsidR="00DB6017" w:rsidRPr="00DB6017" w:rsidRDefault="00DB6017" w:rsidP="00DB6017">
    <w:pPr>
      <w:pStyle w:val="Footer"/>
      <w:rPr>
        <w:rFonts w:asciiTheme="minorBidi" w:hAnsiTheme="minorBidi"/>
        <w:sz w:val="16"/>
        <w:szCs w:val="16"/>
      </w:rPr>
    </w:pPr>
    <w:r>
      <w:rPr>
        <w:rFonts w:asciiTheme="minorBidi" w:hAnsiTheme="minorBidi"/>
        <w:sz w:val="16"/>
        <w:szCs w:val="16"/>
      </w:rPr>
      <w:t>ICO R</w:t>
    </w:r>
    <w:r w:rsidRPr="00DB6017">
      <w:rPr>
        <w:rFonts w:asciiTheme="minorBidi" w:hAnsiTheme="minorBidi"/>
        <w:sz w:val="16"/>
        <w:szCs w:val="16"/>
      </w:rPr>
      <w:t xml:space="preserve">egistration Number: </w:t>
    </w:r>
    <w:r>
      <w:rPr>
        <w:rFonts w:asciiTheme="minorBidi" w:hAnsiTheme="minorBidi"/>
        <w:sz w:val="16"/>
        <w:szCs w:val="16"/>
      </w:rPr>
      <w:t xml:space="preserve">Z2946778 | </w:t>
    </w:r>
    <w:r w:rsidRPr="00DB6017">
      <w:rPr>
        <w:rFonts w:asciiTheme="minorBidi" w:hAnsiTheme="minorBidi"/>
        <w:sz w:val="16"/>
        <w:szCs w:val="16"/>
      </w:rPr>
      <w:t>Business Address: 39-41 North Road, London, N79DP</w:t>
    </w:r>
  </w:p>
  <w:p w:rsidR="00DB6017" w:rsidRDefault="00DB60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159B" w:rsidRDefault="0062159B" w:rsidP="00DB6017">
      <w:pPr>
        <w:spacing w:after="0" w:line="240" w:lineRule="auto"/>
      </w:pPr>
      <w:r>
        <w:separator/>
      </w:r>
    </w:p>
  </w:footnote>
  <w:footnote w:type="continuationSeparator" w:id="0">
    <w:p w:rsidR="0062159B" w:rsidRDefault="0062159B" w:rsidP="00DB60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DFD" w:rsidRDefault="00775DFD" w:rsidP="00775DFD">
    <w:pPr>
      <w:pStyle w:val="Header"/>
      <w:rPr>
        <w:ins w:id="374" w:author="stasd" w:date="2014-12-25T11:07:00Z"/>
      </w:rPr>
    </w:pPr>
    <w:ins w:id="375" w:author="stasd" w:date="2014-12-25T11:07:00Z">
      <w:r>
        <w:rPr>
          <w:noProof/>
          <w:lang w:val="en-US" w:eastAsia="en-US" w:bidi="he-IL"/>
        </w:rPr>
        <w:drawing>
          <wp:anchor distT="0" distB="0" distL="114300" distR="114300" simplePos="0" relativeHeight="251659264" behindDoc="0" locked="0" layoutInCell="1" allowOverlap="1">
            <wp:simplePos x="0" y="0"/>
            <wp:positionH relativeFrom="column">
              <wp:posOffset>-85725</wp:posOffset>
            </wp:positionH>
            <wp:positionV relativeFrom="paragraph">
              <wp:posOffset>-124460</wp:posOffset>
            </wp:positionV>
            <wp:extent cx="1876425" cy="840105"/>
            <wp:effectExtent l="0" t="0" r="0" b="0"/>
            <wp:wrapSquare wrapText="bothSides"/>
            <wp:docPr id="1" name="Picture 1" descr="C:\Users\stasd\Downloads\logo_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sd\Downloads\logo_prin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84010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t>Orange Money Ltd</w:t>
      </w:r>
    </w:ins>
  </w:p>
  <w:p w:rsidR="00775DFD" w:rsidRDefault="00775DFD" w:rsidP="00775DFD">
    <w:pPr>
      <w:pStyle w:val="Header"/>
      <w:rPr>
        <w:ins w:id="376" w:author="stasd" w:date="2014-12-25T11:07:00Z"/>
      </w:rPr>
    </w:pPr>
    <w:ins w:id="377" w:author="stasd" w:date="2014-12-25T11:07:00Z">
      <w:r>
        <w:tab/>
      </w:r>
      <w:r>
        <w:tab/>
        <w:t>39-41 North Road</w:t>
      </w:r>
    </w:ins>
  </w:p>
  <w:p w:rsidR="00775DFD" w:rsidRDefault="00775DFD" w:rsidP="00775DFD">
    <w:pPr>
      <w:pStyle w:val="Header"/>
      <w:rPr>
        <w:ins w:id="378" w:author="stasd" w:date="2014-12-25T11:07:00Z"/>
      </w:rPr>
    </w:pPr>
    <w:ins w:id="379" w:author="stasd" w:date="2014-12-25T11:07:00Z">
      <w:r>
        <w:tab/>
      </w:r>
      <w:r>
        <w:tab/>
        <w:t>London N7 9DP</w:t>
      </w:r>
    </w:ins>
  </w:p>
  <w:p w:rsidR="00775DFD" w:rsidRDefault="00775DFD" w:rsidP="00775DFD">
    <w:pPr>
      <w:pStyle w:val="Header"/>
      <w:rPr>
        <w:ins w:id="380" w:author="stasd" w:date="2014-12-25T11:07:00Z"/>
      </w:rPr>
    </w:pPr>
    <w:ins w:id="381" w:author="stasd" w:date="2014-12-25T11:07:00Z">
      <w:r>
        <w:tab/>
      </w:r>
      <w:r>
        <w:tab/>
        <w:t>Tel: 0800 011 4787</w:t>
      </w:r>
    </w:ins>
  </w:p>
  <w:p w:rsidR="00775DFD" w:rsidRDefault="00775DFD" w:rsidP="00775DFD">
    <w:pPr>
      <w:pStyle w:val="Header"/>
      <w:rPr>
        <w:ins w:id="382" w:author="stasd" w:date="2014-12-25T11:07:00Z"/>
      </w:rPr>
    </w:pPr>
  </w:p>
  <w:p w:rsidR="00775DFD" w:rsidRDefault="00775DFD" w:rsidP="00775DFD">
    <w:pPr>
      <w:pStyle w:val="Header"/>
      <w:rPr>
        <w:ins w:id="383" w:author="stasd" w:date="2014-12-25T11:07:00Z"/>
      </w:rPr>
    </w:pPr>
  </w:p>
  <w:p w:rsidR="00775DFD" w:rsidRDefault="00775DFD" w:rsidP="004D3E44">
    <w:pPr>
      <w:pStyle w:val="Header"/>
      <w:rPr>
        <w:ins w:id="384" w:author="stasd" w:date="2014-12-25T11:07:00Z"/>
      </w:rPr>
    </w:pPr>
  </w:p>
  <w:p w:rsidR="00DB6017" w:rsidDel="00775DFD" w:rsidRDefault="004D3E44" w:rsidP="00D64771">
    <w:pPr>
      <w:pStyle w:val="Header"/>
      <w:rPr>
        <w:del w:id="385" w:author="stasd" w:date="2014-12-25T11:07:00Z"/>
      </w:rPr>
    </w:pPr>
    <w:del w:id="386" w:author="stasd" w:date="2014-12-25T11:07:00Z">
      <w:r w:rsidDel="00775DFD">
        <w:rPr>
          <w:noProof/>
          <w:lang w:val="en-US" w:eastAsia="en-US" w:bidi="he-IL"/>
        </w:rPr>
        <w:drawing>
          <wp:inline distT="0" distB="0" distL="0" distR="0" wp14:anchorId="06F11598" wp14:editId="69D62FA0">
            <wp:extent cx="1524000" cy="396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ezbob-logo.png"/>
                    <pic:cNvPicPr/>
                  </pic:nvPicPr>
                  <pic:blipFill>
                    <a:blip r:embed="rId2">
                      <a:extLst>
                        <a:ext uri="{28A0092B-C50C-407E-A947-70E740481C1C}">
                          <a14:useLocalDpi xmlns:a14="http://schemas.microsoft.com/office/drawing/2010/main" val="0"/>
                        </a:ext>
                      </a:extLst>
                    </a:blip>
                    <a:stretch>
                      <a:fillRect/>
                    </a:stretch>
                  </pic:blipFill>
                  <pic:spPr>
                    <a:xfrm>
                      <a:off x="0" y="0"/>
                      <a:ext cx="1524000" cy="396240"/>
                    </a:xfrm>
                    <a:prstGeom prst="rect">
                      <a:avLst/>
                    </a:prstGeom>
                  </pic:spPr>
                </pic:pic>
              </a:graphicData>
            </a:graphic>
          </wp:inline>
        </w:drawing>
      </w:r>
      <w:r w:rsidR="00D64771" w:rsidDel="00775DFD">
        <w:tab/>
      </w:r>
      <w:r w:rsidR="00D64771" w:rsidDel="00775DFD">
        <w:tab/>
      </w:r>
      <w:r w:rsidDel="00775DFD">
        <w:delText>Orange Money Ltd</w:delText>
      </w:r>
    </w:del>
  </w:p>
  <w:p w:rsidR="004D3E44" w:rsidDel="00775DFD" w:rsidRDefault="004D3E44" w:rsidP="004D3E44">
    <w:pPr>
      <w:pStyle w:val="Header"/>
      <w:rPr>
        <w:del w:id="387" w:author="stasd" w:date="2014-12-25T11:07:00Z"/>
      </w:rPr>
    </w:pPr>
    <w:del w:id="388" w:author="stasd" w:date="2014-12-25T11:07:00Z">
      <w:r w:rsidDel="00775DFD">
        <w:tab/>
      </w:r>
      <w:r w:rsidDel="00775DFD">
        <w:tab/>
        <w:delText>39-41 North Road</w:delText>
      </w:r>
    </w:del>
  </w:p>
  <w:p w:rsidR="004D3E44" w:rsidDel="00775DFD" w:rsidRDefault="004D3E44" w:rsidP="004D3E44">
    <w:pPr>
      <w:pStyle w:val="Header"/>
      <w:rPr>
        <w:del w:id="389" w:author="stasd" w:date="2014-12-25T11:07:00Z"/>
      </w:rPr>
    </w:pPr>
    <w:del w:id="390" w:author="stasd" w:date="2014-12-25T11:07:00Z">
      <w:r w:rsidDel="00775DFD">
        <w:tab/>
      </w:r>
      <w:r w:rsidDel="00775DFD">
        <w:tab/>
        <w:delText>London</w:delText>
      </w:r>
    </w:del>
  </w:p>
  <w:p w:rsidR="004D3E44" w:rsidDel="00775DFD" w:rsidRDefault="004D3E44" w:rsidP="004D3E44">
    <w:pPr>
      <w:pStyle w:val="Header"/>
      <w:rPr>
        <w:del w:id="391" w:author="stasd" w:date="2014-12-25T11:07:00Z"/>
      </w:rPr>
    </w:pPr>
    <w:del w:id="392" w:author="stasd" w:date="2014-12-25T11:07:00Z">
      <w:r w:rsidDel="00775DFD">
        <w:tab/>
      </w:r>
      <w:r w:rsidDel="00775DFD">
        <w:tab/>
        <w:delText>N7 9DP</w:delText>
      </w:r>
    </w:del>
  </w:p>
  <w:p w:rsidR="004D3E44" w:rsidDel="00775DFD" w:rsidRDefault="004D3E44" w:rsidP="00B00176">
    <w:pPr>
      <w:pStyle w:val="Header"/>
      <w:rPr>
        <w:del w:id="393" w:author="stasd" w:date="2014-12-25T11:07:00Z"/>
      </w:rPr>
    </w:pPr>
    <w:del w:id="394" w:author="stasd" w:date="2014-12-25T11:07:00Z">
      <w:r w:rsidDel="00775DFD">
        <w:tab/>
      </w:r>
      <w:r w:rsidDel="00775DFD">
        <w:tab/>
        <w:delText xml:space="preserve">Tel: 0800 011 </w:delText>
      </w:r>
      <w:r w:rsidR="00B00176" w:rsidDel="00775DFD">
        <w:delText>4787</w:delText>
      </w:r>
    </w:del>
  </w:p>
  <w:p w:rsidR="004D3E44" w:rsidDel="00775DFD" w:rsidRDefault="004D3E44" w:rsidP="00D64771">
    <w:pPr>
      <w:pStyle w:val="Header"/>
      <w:rPr>
        <w:del w:id="395" w:author="stasd" w:date="2014-12-25T11:07:00Z"/>
      </w:rPr>
    </w:pPr>
    <w:del w:id="396" w:author="stasd" w:date="2014-12-25T11:07:00Z">
      <w:r w:rsidDel="00775DFD">
        <w:tab/>
      </w:r>
      <w:r w:rsidDel="00775DFD">
        <w:tab/>
      </w:r>
      <w:r w:rsidDel="00775DFD">
        <w:tab/>
      </w:r>
    </w:del>
  </w:p>
  <w:p w:rsidR="004D3E44" w:rsidRPr="004D3E44" w:rsidRDefault="004D3E44" w:rsidP="004D3E44">
    <w:pPr>
      <w:pStyle w:val="Header"/>
      <w:rPr>
        <w:b/>
        <w:bC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017"/>
    <w:rsid w:val="00013B91"/>
    <w:rsid w:val="0002582C"/>
    <w:rsid w:val="00035501"/>
    <w:rsid w:val="000F7682"/>
    <w:rsid w:val="0010395B"/>
    <w:rsid w:val="00145617"/>
    <w:rsid w:val="00186C66"/>
    <w:rsid w:val="001B4656"/>
    <w:rsid w:val="001E020E"/>
    <w:rsid w:val="002050FB"/>
    <w:rsid w:val="00213A7E"/>
    <w:rsid w:val="002640E7"/>
    <w:rsid w:val="002752E7"/>
    <w:rsid w:val="00311FCD"/>
    <w:rsid w:val="00323D10"/>
    <w:rsid w:val="00335441"/>
    <w:rsid w:val="0041129A"/>
    <w:rsid w:val="0041775A"/>
    <w:rsid w:val="0047588A"/>
    <w:rsid w:val="004D3E44"/>
    <w:rsid w:val="00597BC6"/>
    <w:rsid w:val="005B2292"/>
    <w:rsid w:val="005B3A26"/>
    <w:rsid w:val="005F2E57"/>
    <w:rsid w:val="0062159B"/>
    <w:rsid w:val="006C5810"/>
    <w:rsid w:val="006F4215"/>
    <w:rsid w:val="00702C54"/>
    <w:rsid w:val="00775553"/>
    <w:rsid w:val="00775DFD"/>
    <w:rsid w:val="007B0A15"/>
    <w:rsid w:val="007C020B"/>
    <w:rsid w:val="007C220A"/>
    <w:rsid w:val="009561E0"/>
    <w:rsid w:val="009E6A7F"/>
    <w:rsid w:val="00A0158E"/>
    <w:rsid w:val="00A76009"/>
    <w:rsid w:val="00A85970"/>
    <w:rsid w:val="00A85A71"/>
    <w:rsid w:val="00A9556E"/>
    <w:rsid w:val="00AD6E63"/>
    <w:rsid w:val="00B00176"/>
    <w:rsid w:val="00B92F13"/>
    <w:rsid w:val="00BF5B71"/>
    <w:rsid w:val="00C140F7"/>
    <w:rsid w:val="00D31217"/>
    <w:rsid w:val="00D64771"/>
    <w:rsid w:val="00DB0A3D"/>
    <w:rsid w:val="00DB6017"/>
    <w:rsid w:val="00E45525"/>
    <w:rsid w:val="00E65821"/>
    <w:rsid w:val="00E83147"/>
    <w:rsid w:val="00EA058E"/>
    <w:rsid w:val="00EB430F"/>
    <w:rsid w:val="00F2535E"/>
    <w:rsid w:val="00F501F7"/>
    <w:rsid w:val="00F77C7C"/>
    <w:rsid w:val="00F833F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525"/>
    <w:rPr>
      <w:rFonts w:eastAsiaTheme="minorEastAsia"/>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0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017"/>
  </w:style>
  <w:style w:type="paragraph" w:styleId="Footer">
    <w:name w:val="footer"/>
    <w:basedOn w:val="Normal"/>
    <w:link w:val="FooterChar"/>
    <w:uiPriority w:val="99"/>
    <w:unhideWhenUsed/>
    <w:rsid w:val="00DB60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017"/>
  </w:style>
  <w:style w:type="paragraph" w:styleId="BalloonText">
    <w:name w:val="Balloon Text"/>
    <w:basedOn w:val="Normal"/>
    <w:link w:val="BalloonTextChar"/>
    <w:uiPriority w:val="99"/>
    <w:semiHidden/>
    <w:unhideWhenUsed/>
    <w:rsid w:val="00DB60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017"/>
    <w:rPr>
      <w:rFonts w:ascii="Tahoma" w:hAnsi="Tahoma" w:cs="Tahoma"/>
      <w:sz w:val="16"/>
      <w:szCs w:val="16"/>
    </w:rPr>
  </w:style>
  <w:style w:type="paragraph" w:styleId="NoSpacing">
    <w:name w:val="No Spacing"/>
    <w:uiPriority w:val="99"/>
    <w:qFormat/>
    <w:rsid w:val="00E45525"/>
    <w:pPr>
      <w:spacing w:after="0" w:line="240" w:lineRule="auto"/>
    </w:pPr>
    <w:rPr>
      <w:rFonts w:eastAsiaTheme="minorEastAsia"/>
      <w:lang w:val="en-GB" w:eastAsia="en-GB" w:bidi="ar-SA"/>
    </w:rPr>
  </w:style>
  <w:style w:type="table" w:styleId="TableGrid">
    <w:name w:val="Table Grid"/>
    <w:basedOn w:val="TableNormal"/>
    <w:uiPriority w:val="59"/>
    <w:rsid w:val="00E45525"/>
    <w:pPr>
      <w:spacing w:after="0" w:line="240" w:lineRule="auto"/>
    </w:pPr>
    <w:rPr>
      <w:rFonts w:eastAsiaTheme="minorEastAsia"/>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E45525"/>
  </w:style>
  <w:style w:type="character" w:styleId="CommentReference">
    <w:name w:val="annotation reference"/>
    <w:basedOn w:val="DefaultParagraphFont"/>
    <w:uiPriority w:val="99"/>
    <w:semiHidden/>
    <w:unhideWhenUsed/>
    <w:rsid w:val="00A0158E"/>
    <w:rPr>
      <w:sz w:val="16"/>
      <w:szCs w:val="16"/>
    </w:rPr>
  </w:style>
  <w:style w:type="paragraph" w:styleId="CommentText">
    <w:name w:val="annotation text"/>
    <w:basedOn w:val="Normal"/>
    <w:link w:val="CommentTextChar"/>
    <w:uiPriority w:val="99"/>
    <w:semiHidden/>
    <w:unhideWhenUsed/>
    <w:rsid w:val="00A0158E"/>
    <w:pPr>
      <w:spacing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semiHidden/>
    <w:rsid w:val="00A0158E"/>
    <w:rPr>
      <w:sz w:val="20"/>
      <w:szCs w:val="20"/>
      <w:lang w:val="en-GB"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525"/>
    <w:rPr>
      <w:rFonts w:eastAsiaTheme="minorEastAsia"/>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0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017"/>
  </w:style>
  <w:style w:type="paragraph" w:styleId="Footer">
    <w:name w:val="footer"/>
    <w:basedOn w:val="Normal"/>
    <w:link w:val="FooterChar"/>
    <w:uiPriority w:val="99"/>
    <w:unhideWhenUsed/>
    <w:rsid w:val="00DB60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017"/>
  </w:style>
  <w:style w:type="paragraph" w:styleId="BalloonText">
    <w:name w:val="Balloon Text"/>
    <w:basedOn w:val="Normal"/>
    <w:link w:val="BalloonTextChar"/>
    <w:uiPriority w:val="99"/>
    <w:semiHidden/>
    <w:unhideWhenUsed/>
    <w:rsid w:val="00DB60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017"/>
    <w:rPr>
      <w:rFonts w:ascii="Tahoma" w:hAnsi="Tahoma" w:cs="Tahoma"/>
      <w:sz w:val="16"/>
      <w:szCs w:val="16"/>
    </w:rPr>
  </w:style>
  <w:style w:type="paragraph" w:styleId="NoSpacing">
    <w:name w:val="No Spacing"/>
    <w:uiPriority w:val="99"/>
    <w:qFormat/>
    <w:rsid w:val="00E45525"/>
    <w:pPr>
      <w:spacing w:after="0" w:line="240" w:lineRule="auto"/>
    </w:pPr>
    <w:rPr>
      <w:rFonts w:eastAsiaTheme="minorEastAsia"/>
      <w:lang w:val="en-GB" w:eastAsia="en-GB" w:bidi="ar-SA"/>
    </w:rPr>
  </w:style>
  <w:style w:type="table" w:styleId="TableGrid">
    <w:name w:val="Table Grid"/>
    <w:basedOn w:val="TableNormal"/>
    <w:uiPriority w:val="59"/>
    <w:rsid w:val="00E45525"/>
    <w:pPr>
      <w:spacing w:after="0" w:line="240" w:lineRule="auto"/>
    </w:pPr>
    <w:rPr>
      <w:rFonts w:eastAsiaTheme="minorEastAsia"/>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E45525"/>
  </w:style>
  <w:style w:type="character" w:styleId="CommentReference">
    <w:name w:val="annotation reference"/>
    <w:basedOn w:val="DefaultParagraphFont"/>
    <w:uiPriority w:val="99"/>
    <w:semiHidden/>
    <w:unhideWhenUsed/>
    <w:rsid w:val="00A0158E"/>
    <w:rPr>
      <w:sz w:val="16"/>
      <w:szCs w:val="16"/>
    </w:rPr>
  </w:style>
  <w:style w:type="paragraph" w:styleId="CommentText">
    <w:name w:val="annotation text"/>
    <w:basedOn w:val="Normal"/>
    <w:link w:val="CommentTextChar"/>
    <w:uiPriority w:val="99"/>
    <w:semiHidden/>
    <w:unhideWhenUsed/>
    <w:rsid w:val="00A0158E"/>
    <w:pPr>
      <w:spacing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semiHidden/>
    <w:rsid w:val="00A0158E"/>
    <w:rPr>
      <w:sz w:val="20"/>
      <w:szCs w:val="20"/>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587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90A673-312B-4E30-ADA1-0869F48CC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Emanuellea</dc:creator>
  <cp:lastModifiedBy>stasd</cp:lastModifiedBy>
  <cp:revision>4</cp:revision>
  <dcterms:created xsi:type="dcterms:W3CDTF">2014-11-17T11:57:00Z</dcterms:created>
  <dcterms:modified xsi:type="dcterms:W3CDTF">2014-12-25T09:14:00Z</dcterms:modified>
</cp:coreProperties>
</file>